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Kniha databázové systémy: </w:t>
      </w:r>
      <w:hyperlink r:id="rId7">
        <w:r w:rsidDel="00000000" w:rsidR="00000000" w:rsidRPr="00000000">
          <w:rPr>
            <w:color w:val="1155cc"/>
            <w:u w:val="single"/>
            <w:rtl w:val="0"/>
          </w:rPr>
          <w:t xml:space="preserve">http://dbedu.cs.vsb.cz/SubPages/OpenFile.aspx?file=book/dbcb.pdf</w:t>
        </w:r>
      </w:hyperlink>
      <w:r w:rsidDel="00000000" w:rsidR="00000000" w:rsidRPr="00000000">
        <w:rPr>
          <w:rtl w:val="0"/>
        </w:rPr>
      </w:r>
    </w:p>
    <w:sdt>
      <w:sdtPr>
        <w:tag w:val="goog_rdk_1"/>
      </w:sdtPr>
      <w:sdtContent>
        <w:p w:rsidR="00000000" w:rsidDel="00000000" w:rsidP="00000000" w:rsidRDefault="00000000" w:rsidRPr="00000000" w14:paraId="00000002">
          <w:pPr>
            <w:rPr>
              <w:rPrChange w:author="DODO CoJeTiPotom" w:id="0" w:date="2017-06-01T10:17:00Z">
                <w:rPr>
                  <w:b w:val="1"/>
                </w:rPr>
              </w:rPrChange>
            </w:rPr>
          </w:pPr>
          <w:sdt>
            <w:sdtPr>
              <w:tag w:val="goog_rdk_0"/>
            </w:sdtPr>
            <w:sdtContent>
              <w:r w:rsidDel="00000000" w:rsidR="00000000" w:rsidRPr="00000000">
                <w:rPr>
                  <w:rtl w:val="0"/>
                </w:rPr>
              </w:r>
            </w:sdtContent>
          </w:sdt>
        </w:p>
      </w:sdtContent>
    </w:sdt>
    <w:sdt>
      <w:sdtPr>
        <w:tag w:val="goog_rdk_3"/>
      </w:sdtPr>
      <w:sdtContent>
        <w:p w:rsidR="00000000" w:rsidDel="00000000" w:rsidP="00000000" w:rsidRDefault="00000000" w:rsidRPr="00000000" w14:paraId="00000003">
          <w:pPr>
            <w:rPr>
              <w:rPrChange w:author="DODO CoJeTiPotom" w:id="0" w:date="2017-06-01T10:17:00Z">
                <w:rPr>
                  <w:b w:val="1"/>
                </w:rPr>
              </w:rPrChange>
            </w:rPr>
          </w:pPr>
          <w:sdt>
            <w:sdtPr>
              <w:tag w:val="goog_rdk_2"/>
            </w:sdtPr>
            <w:sdtContent>
              <w:r w:rsidDel="00000000" w:rsidR="00000000" w:rsidRPr="00000000">
                <w:rPr>
                  <w:rtl w:val="0"/>
                  <w:rPrChange w:author="DODO CoJeTiPotom" w:id="0" w:date="2017-06-01T10:17:00Z">
                    <w:rPr>
                      <w:b w:val="1"/>
                    </w:rPr>
                  </w:rPrChange>
                </w:rPr>
                <w:t xml:space="preserve">Teorie</w:t>
              </w:r>
            </w:sdtContent>
          </w:sdt>
        </w:p>
      </w:sdtContent>
    </w:sdt>
    <w:sdt>
      <w:sdtPr>
        <w:tag w:val="goog_rdk_5"/>
      </w:sdtPr>
      <w:sdtContent>
        <w:p w:rsidR="00000000" w:rsidDel="00000000" w:rsidP="00000000" w:rsidRDefault="00000000" w:rsidRPr="00000000" w14:paraId="00000004">
          <w:pPr>
            <w:rPr>
              <w:rPrChange w:author="DODO CoJeTiPotom" w:id="0" w:date="2017-06-01T10:17:00Z">
                <w:rPr>
                  <w:b w:val="1"/>
                </w:rPr>
              </w:rPrChange>
            </w:rPr>
          </w:pPr>
          <w:sdt>
            <w:sdtPr>
              <w:tag w:val="goog_rdk_4"/>
            </w:sdtPr>
            <w:sdtContent>
              <w:r w:rsidDel="00000000" w:rsidR="00000000" w:rsidRPr="00000000">
                <w:rPr>
                  <w:rtl w:val="0"/>
                </w:rPr>
              </w:r>
            </w:sdtContent>
          </w:sdt>
        </w:p>
      </w:sdtContent>
    </w:sdt>
    <w:p w:rsidR="00000000" w:rsidDel="00000000" w:rsidP="00000000" w:rsidRDefault="00000000" w:rsidRPr="00000000" w14:paraId="00000005">
      <w:pPr>
        <w:rPr/>
      </w:pPr>
      <w:sdt>
        <w:sdtPr>
          <w:tag w:val="goog_rdk_6"/>
        </w:sdtPr>
        <w:sdtContent>
          <w:r w:rsidDel="00000000" w:rsidR="00000000" w:rsidRPr="00000000">
            <w:rPr>
              <w:rtl w:val="0"/>
              <w:rPrChange w:author="DODO CoJeTiPotom" w:id="0" w:date="2017-06-01T10:17:00Z">
                <w:rPr>
                  <w:b w:val="1"/>
                </w:rPr>
              </w:rPrChange>
            </w:rPr>
            <w:t xml:space="preserve">Logický přístup</w:t>
          </w:r>
        </w:sdtContent>
      </w:sdt>
      <w:r w:rsidDel="00000000" w:rsidR="00000000" w:rsidRPr="00000000">
        <w:rPr>
          <w:rtl w:val="0"/>
        </w:rPr>
        <w:t xml:space="preserve"> - přístup ke stránce datové struktury</w:t>
      </w:r>
    </w:p>
    <w:p w:rsidR="00000000" w:rsidDel="00000000" w:rsidP="00000000" w:rsidRDefault="00000000" w:rsidRPr="00000000" w14:paraId="00000006">
      <w:pPr>
        <w:rPr/>
      </w:pPr>
      <w:sdt>
        <w:sdtPr>
          <w:tag w:val="goog_rdk_7"/>
        </w:sdtPr>
        <w:sdtContent>
          <w:r w:rsidDel="00000000" w:rsidR="00000000" w:rsidRPr="00000000">
            <w:rPr>
              <w:rtl w:val="0"/>
              <w:rPrChange w:author="DODO CoJeTiPotom" w:id="1" w:date="2017-06-01T10:17:00Z">
                <w:rPr>
                  <w:b w:val="1"/>
                </w:rPr>
              </w:rPrChange>
            </w:rPr>
            <w:t xml:space="preserve">Fyzický přístup</w:t>
          </w:r>
        </w:sdtContent>
      </w:sdt>
      <w:r w:rsidDel="00000000" w:rsidR="00000000" w:rsidRPr="00000000">
        <w:rPr>
          <w:rtl w:val="0"/>
        </w:rPr>
        <w:t xml:space="preserve"> - přístup ke stránce na disku</w:t>
      </w:r>
    </w:p>
    <w:sdt>
      <w:sdtPr>
        <w:tag w:val="goog_rdk_9"/>
      </w:sdtPr>
      <w:sdtContent>
        <w:p w:rsidR="00000000" w:rsidDel="00000000" w:rsidP="00000000" w:rsidRDefault="00000000" w:rsidRPr="00000000" w14:paraId="00000007">
          <w:pPr>
            <w:rPr>
              <w:rPrChange w:author="DODO CoJeTiPotom" w:id="2" w:date="2017-06-01T10:17:00Z">
                <w:rPr>
                  <w:b w:val="1"/>
                </w:rPr>
              </w:rPrChange>
            </w:rPr>
          </w:pPr>
          <w:sdt>
            <w:sdtPr>
              <w:tag w:val="goog_rdk_8"/>
            </w:sdtPr>
            <w:sdtContent>
              <w:r w:rsidDel="00000000" w:rsidR="00000000" w:rsidRPr="00000000">
                <w:rPr>
                  <w:rtl w:val="0"/>
                </w:rPr>
              </w:r>
            </w:sdtContent>
          </w:sdt>
        </w:p>
      </w:sdtContent>
    </w:sdt>
    <w:sdt>
      <w:sdtPr>
        <w:tag w:val="goog_rdk_11"/>
      </w:sdtPr>
      <w:sdtContent>
        <w:p w:rsidR="00000000" w:rsidDel="00000000" w:rsidP="00000000" w:rsidRDefault="00000000" w:rsidRPr="00000000" w14:paraId="00000008">
          <w:pPr>
            <w:rPr>
              <w:rPrChange w:author="DODO CoJeTiPotom" w:id="2" w:date="2017-06-01T10:17:00Z">
                <w:rPr>
                  <w:b w:val="1"/>
                </w:rPr>
              </w:rPrChange>
            </w:rPr>
          </w:pPr>
          <w:sdt>
            <w:sdtPr>
              <w:tag w:val="goog_rdk_10"/>
            </w:sdtPr>
            <w:sdtContent>
              <w:r w:rsidDel="00000000" w:rsidR="00000000" w:rsidRPr="00000000">
                <w:rPr>
                  <w:rtl w:val="0"/>
                  <w:rPrChange w:author="DODO CoJeTiPotom" w:id="2" w:date="2017-06-01T10:17:00Z">
                    <w:rPr>
                      <w:b w:val="1"/>
                    </w:rPr>
                  </w:rPrChange>
                </w:rPr>
                <w:t xml:space="preserve">Sekvenční průchod tabulkou typu halda</w:t>
              </w:r>
            </w:sdtContent>
          </w:sdt>
        </w:p>
      </w:sdtContent>
    </w:sdt>
    <w:p w:rsidR="00000000" w:rsidDel="00000000" w:rsidP="00000000" w:rsidRDefault="00000000" w:rsidRPr="00000000" w14:paraId="00000009">
      <w:pPr>
        <w:rPr/>
      </w:pPr>
      <w:r w:rsidDel="00000000" w:rsidR="00000000" w:rsidRPr="00000000">
        <w:rPr>
          <w:rtl w:val="0"/>
        </w:rPr>
        <w:t xml:space="preserve">- tabulka se prochází sekvenčně, špatná složitost, ale dobrý výkon čtení</w:t>
      </w:r>
    </w:p>
    <w:p w:rsidR="00000000" w:rsidDel="00000000" w:rsidP="00000000" w:rsidRDefault="00000000" w:rsidRPr="00000000" w14:paraId="0000000A">
      <w:pPr>
        <w:rPr/>
      </w:pPr>
      <w:r w:rsidDel="00000000" w:rsidR="00000000" w:rsidRPr="00000000">
        <w:rPr>
          <w:rtl w:val="0"/>
        </w:rPr>
        <w:t xml:space="preserve">Oracle - TABLE ACCESS (FULL)</w:t>
      </w:r>
    </w:p>
    <w:p w:rsidR="00000000" w:rsidDel="00000000" w:rsidP="00000000" w:rsidRDefault="00000000" w:rsidRPr="00000000" w14:paraId="0000000B">
      <w:pPr>
        <w:rPr/>
      </w:pPr>
      <w:r w:rsidDel="00000000" w:rsidR="00000000" w:rsidRPr="00000000">
        <w:rPr>
          <w:rtl w:val="0"/>
        </w:rPr>
        <w:t xml:space="preserve">SQL Server - TABLE SCAN</w:t>
      </w:r>
    </w:p>
    <w:p w:rsidR="00000000" w:rsidDel="00000000" w:rsidP="00000000" w:rsidRDefault="00000000" w:rsidRPr="00000000" w14:paraId="0000000C">
      <w:pPr>
        <w:rPr/>
      </w:pPr>
      <w:r w:rsidDel="00000000" w:rsidR="00000000" w:rsidRPr="00000000">
        <w:rPr>
          <w:rtl w:val="0"/>
        </w:rPr>
      </w:r>
    </w:p>
    <w:sdt>
      <w:sdtPr>
        <w:tag w:val="goog_rdk_13"/>
      </w:sdtPr>
      <w:sdtContent>
        <w:p w:rsidR="00000000" w:rsidDel="00000000" w:rsidP="00000000" w:rsidRDefault="00000000" w:rsidRPr="00000000" w14:paraId="0000000D">
          <w:pPr>
            <w:rPr>
              <w:rPrChange w:author="DODO CoJeTiPotom" w:id="3" w:date="2017-06-01T10:17:00Z">
                <w:rPr>
                  <w:b w:val="1"/>
                </w:rPr>
              </w:rPrChange>
            </w:rPr>
          </w:pPr>
          <w:sdt>
            <w:sdtPr>
              <w:tag w:val="goog_rdk_12"/>
            </w:sdtPr>
            <w:sdtContent>
              <w:r w:rsidDel="00000000" w:rsidR="00000000" w:rsidRPr="00000000">
                <w:rPr>
                  <w:rtl w:val="0"/>
                  <w:rPrChange w:author="DODO CoJeTiPotom" w:id="3" w:date="2017-06-01T10:17:00Z">
                    <w:rPr>
                      <w:b w:val="1"/>
                    </w:rPr>
                  </w:rPrChange>
                </w:rPr>
                <w:t xml:space="preserve">Přístup k záznamu pomocí ROWID</w:t>
              </w:r>
            </w:sdtContent>
          </w:sdt>
        </w:p>
      </w:sdtContent>
    </w:sdt>
    <w:p w:rsidR="00000000" w:rsidDel="00000000" w:rsidP="00000000" w:rsidRDefault="00000000" w:rsidRPr="00000000" w14:paraId="0000000E">
      <w:pPr>
        <w:rPr/>
      </w:pPr>
      <w:r w:rsidDel="00000000" w:rsidR="00000000" w:rsidRPr="00000000">
        <w:rPr>
          <w:rtl w:val="0"/>
        </w:rPr>
        <w:t xml:space="preserve">- načtení záznamu z tabulky pomocí ID řádku (a bloku)</w:t>
      </w:r>
    </w:p>
    <w:p w:rsidR="00000000" w:rsidDel="00000000" w:rsidP="00000000" w:rsidRDefault="00000000" w:rsidRPr="00000000" w14:paraId="0000000F">
      <w:pPr>
        <w:rPr/>
      </w:pPr>
      <w:r w:rsidDel="00000000" w:rsidR="00000000" w:rsidRPr="00000000">
        <w:rPr>
          <w:rtl w:val="0"/>
        </w:rPr>
        <w:t xml:space="preserve">Oracle - TABLE ACCESS (BY INDEX ROW ID)</w:t>
      </w:r>
    </w:p>
    <w:p w:rsidR="00000000" w:rsidDel="00000000" w:rsidP="00000000" w:rsidRDefault="00000000" w:rsidRPr="00000000" w14:paraId="00000010">
      <w:pPr>
        <w:rPr/>
      </w:pPr>
      <w:r w:rsidDel="00000000" w:rsidR="00000000" w:rsidRPr="00000000">
        <w:rPr>
          <w:rtl w:val="0"/>
        </w:rPr>
        <w:t xml:space="preserve">SQL Server - RID Lookup (Heap)</w:t>
      </w:r>
    </w:p>
    <w:p w:rsidR="00000000" w:rsidDel="00000000" w:rsidP="00000000" w:rsidRDefault="00000000" w:rsidRPr="00000000" w14:paraId="00000011">
      <w:pPr>
        <w:rPr/>
      </w:pPr>
      <w:r w:rsidDel="00000000" w:rsidR="00000000" w:rsidRPr="00000000">
        <w:rPr>
          <w:rtl w:val="0"/>
        </w:rPr>
      </w:r>
    </w:p>
    <w:sdt>
      <w:sdtPr>
        <w:tag w:val="goog_rdk_15"/>
      </w:sdtPr>
      <w:sdtContent>
        <w:p w:rsidR="00000000" w:rsidDel="00000000" w:rsidP="00000000" w:rsidRDefault="00000000" w:rsidRPr="00000000" w14:paraId="00000012">
          <w:pPr>
            <w:rPr>
              <w:rPrChange w:author="DODO CoJeTiPotom" w:id="4" w:date="2017-06-01T10:17:00Z">
                <w:rPr>
                  <w:b w:val="1"/>
                </w:rPr>
              </w:rPrChange>
            </w:rPr>
          </w:pPr>
          <w:sdt>
            <w:sdtPr>
              <w:tag w:val="goog_rdk_14"/>
            </w:sdtPr>
            <w:sdtContent>
              <w:r w:rsidDel="00000000" w:rsidR="00000000" w:rsidRPr="00000000">
                <w:rPr>
                  <w:rtl w:val="0"/>
                  <w:rPrChange w:author="DODO CoJeTiPotom" w:id="4" w:date="2017-06-01T10:17:00Z">
                    <w:rPr>
                      <w:b w:val="1"/>
                    </w:rPr>
                  </w:rPrChange>
                </w:rPr>
                <w:t xml:space="preserve">Bodový a rozsahový dotaz v indexu</w:t>
              </w:r>
            </w:sdtContent>
          </w:sdt>
        </w:p>
      </w:sdtContent>
    </w:sdt>
    <w:p w:rsidR="00000000" w:rsidDel="00000000" w:rsidP="00000000" w:rsidRDefault="00000000" w:rsidRPr="00000000" w14:paraId="00000013">
      <w:pPr>
        <w:rPr/>
      </w:pPr>
      <w:r w:rsidDel="00000000" w:rsidR="00000000" w:rsidRPr="00000000">
        <w:rPr>
          <w:rtl w:val="0"/>
        </w:rPr>
        <w:t xml:space="preserve">- bodový dotaz projde rychle stromem (indexem) a najde danou hodnotu</w:t>
      </w:r>
    </w:p>
    <w:p w:rsidR="00000000" w:rsidDel="00000000" w:rsidP="00000000" w:rsidRDefault="00000000" w:rsidRPr="00000000" w14:paraId="00000014">
      <w:pPr>
        <w:rPr/>
      </w:pPr>
      <w:r w:rsidDel="00000000" w:rsidR="00000000" w:rsidRPr="00000000">
        <w:rPr>
          <w:rtl w:val="0"/>
        </w:rPr>
        <w:t xml:space="preserve">- rozsahový dotaz (WHERE x &gt; from AND x &lt; to) projde indexem a najde nejmenší hodnotu (from), poté pokračuje pomocí zřetězených ukazatelů na další hodnoty, dokud nenajde hodnotu vyšší hranice (to)</w:t>
      </w:r>
    </w:p>
    <w:p w:rsidR="00000000" w:rsidDel="00000000" w:rsidP="00000000" w:rsidRDefault="00000000" w:rsidRPr="00000000" w14:paraId="00000015">
      <w:pPr>
        <w:rPr/>
      </w:pPr>
      <w:r w:rsidDel="00000000" w:rsidR="00000000" w:rsidRPr="00000000">
        <w:rPr>
          <w:rtl w:val="0"/>
        </w:rPr>
        <w:t xml:space="preserve">- používá náhodné čtení, může být pomalejší než sekvenční průchod</w:t>
      </w:r>
    </w:p>
    <w:p w:rsidR="00000000" w:rsidDel="00000000" w:rsidP="00000000" w:rsidRDefault="00000000" w:rsidRPr="00000000" w14:paraId="00000016">
      <w:pPr>
        <w:rPr/>
      </w:pPr>
      <w:r w:rsidDel="00000000" w:rsidR="00000000" w:rsidRPr="00000000">
        <w:rPr>
          <w:rtl w:val="0"/>
        </w:rPr>
        <w:t xml:space="preserve">Oracle - INDEX (UNIQUE SCAN), INDEX (RANGE SCAN)</w:t>
      </w:r>
    </w:p>
    <w:p w:rsidR="00000000" w:rsidDel="00000000" w:rsidP="00000000" w:rsidRDefault="00000000" w:rsidRPr="00000000" w14:paraId="00000017">
      <w:pPr>
        <w:rPr/>
      </w:pPr>
      <w:r w:rsidDel="00000000" w:rsidR="00000000" w:rsidRPr="00000000">
        <w:rPr>
          <w:rtl w:val="0"/>
        </w:rPr>
        <w:t xml:space="preserve">SQL Server - INDEX SEEK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sdt>
        <w:sdtPr>
          <w:tag w:val="goog_rdk_16"/>
        </w:sdtPr>
        <w:sdtContent>
          <w:r w:rsidDel="00000000" w:rsidR="00000000" w:rsidRPr="00000000">
            <w:rPr>
              <w:rtl w:val="0"/>
              <w:rPrChange w:author="DODO CoJeTiPotom" w:id="5" w:date="2017-06-01T10:17:00Z">
                <w:rPr>
                  <w:b w:val="1"/>
                </w:rPr>
              </w:rPrChange>
            </w:rPr>
            <w:t xml:space="preserve">IOT/clustered table</w:t>
          </w:r>
        </w:sdtContent>
      </w:sdt>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indexově organizovaná tabulka</w:t>
      </w:r>
    </w:p>
    <w:p w:rsidR="00000000" w:rsidDel="00000000" w:rsidP="00000000" w:rsidRDefault="00000000" w:rsidRPr="00000000" w14:paraId="0000001B">
      <w:pPr>
        <w:rPr/>
      </w:pPr>
      <w:r w:rsidDel="00000000" w:rsidR="00000000" w:rsidRPr="00000000">
        <w:rPr>
          <w:rtl w:val="0"/>
        </w:rPr>
        <w:t xml:space="preserve">- bloky uspořádané podle primárního klíče</w:t>
      </w:r>
    </w:p>
    <w:p w:rsidR="00000000" w:rsidDel="00000000" w:rsidP="00000000" w:rsidRDefault="00000000" w:rsidRPr="00000000" w14:paraId="0000001C">
      <w:pPr>
        <w:rPr/>
      </w:pPr>
      <w:r w:rsidDel="00000000" w:rsidR="00000000" w:rsidRPr="00000000">
        <w:rPr>
          <w:rtl w:val="0"/>
        </w:rPr>
        <w:t xml:space="preserve">- implementace obvykle pomocí stromu</w:t>
      </w:r>
    </w:p>
    <w:p w:rsidR="00000000" w:rsidDel="00000000" w:rsidP="00000000" w:rsidRDefault="00000000" w:rsidRPr="00000000" w14:paraId="0000001D">
      <w:pPr>
        <w:rPr/>
      </w:pPr>
      <w:r w:rsidDel="00000000" w:rsidR="00000000" w:rsidRPr="00000000">
        <w:rPr>
          <w:rtl w:val="0"/>
        </w:rPr>
      </w:r>
    </w:p>
    <w:sdt>
      <w:sdtPr>
        <w:tag w:val="goog_rdk_18"/>
      </w:sdtPr>
      <w:sdtContent>
        <w:p w:rsidR="00000000" w:rsidDel="00000000" w:rsidP="00000000" w:rsidRDefault="00000000" w:rsidRPr="00000000" w14:paraId="0000001E">
          <w:pPr>
            <w:rPr>
              <w:rPrChange w:author="DODO CoJeTiPotom" w:id="6" w:date="2017-06-01T10:17:00Z">
                <w:rPr>
                  <w:b w:val="1"/>
                </w:rPr>
              </w:rPrChange>
            </w:rPr>
          </w:pPr>
          <w:sdt>
            <w:sdtPr>
              <w:tag w:val="goog_rdk_17"/>
            </w:sdtPr>
            <w:sdtContent>
              <w:r w:rsidDel="00000000" w:rsidR="00000000" w:rsidRPr="00000000">
                <w:rPr>
                  <w:rtl w:val="0"/>
                  <w:rPrChange w:author="DODO CoJeTiPotom" w:id="6" w:date="2017-06-01T10:17:00Z">
                    <w:rPr>
                      <w:b w:val="1"/>
                    </w:rPr>
                  </w:rPrChange>
                </w:rPr>
                <w:t xml:space="preserve">Zotavení</w:t>
              </w:r>
            </w:sdtContent>
          </w:sdt>
        </w:p>
      </w:sdtContent>
    </w:sdt>
    <w:sdt>
      <w:sdtPr>
        <w:tag w:val="goog_rdk_20"/>
      </w:sdtPr>
      <w:sdtContent>
        <w:p w:rsidR="00000000" w:rsidDel="00000000" w:rsidP="00000000" w:rsidRDefault="00000000" w:rsidRPr="00000000" w14:paraId="0000001F">
          <w:pPr>
            <w:rPr>
              <w:rPrChange w:author="DODO CoJeTiPotom" w:id="6" w:date="2017-06-01T10:17:00Z">
                <w:rPr>
                  <w:b w:val="1"/>
                </w:rPr>
              </w:rPrChange>
            </w:rPr>
          </w:pPr>
          <w:sdt>
            <w:sdtPr>
              <w:tag w:val="goog_rdk_19"/>
            </w:sdtPr>
            <w:sdtContent>
              <w:r w:rsidDel="00000000" w:rsidR="00000000" w:rsidRPr="00000000">
                <w:rPr>
                  <w:rtl w:val="0"/>
                  <w:rPrChange w:author="DODO CoJeTiPotom" w:id="6" w:date="2017-06-01T10:17:00Z">
                    <w:rPr>
                      <w:b w:val="1"/>
                    </w:rPr>
                  </w:rPrChange>
                </w:rPr>
                <w:t xml:space="preserve">Deferred update (NO-UNDO/REDO)</w:t>
              </w:r>
            </w:sdtContent>
          </w:sdt>
        </w:p>
      </w:sdtContent>
    </w:sdt>
    <w:p w:rsidR="00000000" w:rsidDel="00000000" w:rsidP="00000000" w:rsidRDefault="00000000" w:rsidRPr="00000000" w14:paraId="00000020">
      <w:pPr>
        <w:rPr/>
      </w:pPr>
      <w:r w:rsidDel="00000000" w:rsidR="00000000" w:rsidRPr="00000000">
        <w:rPr>
          <w:rtl w:val="0"/>
        </w:rPr>
        <w:t xml:space="preserve">- zapisuje se do memory bufferu, při checkpointu se data zapíšou nejprve do logu a poté do databáze</w:t>
      </w:r>
    </w:p>
    <w:p w:rsidR="00000000" w:rsidDel="00000000" w:rsidP="00000000" w:rsidRDefault="00000000" w:rsidRPr="00000000" w14:paraId="00000021">
      <w:pPr>
        <w:rPr/>
      </w:pPr>
      <w:r w:rsidDel="00000000" w:rsidR="00000000" w:rsidRPr="00000000">
        <w:rPr>
          <w:rtl w:val="0"/>
        </w:rPr>
        <w:t xml:space="preserve">- jelikož nepotvrzená data nejsou v DB, tak se neprovádí UNDO</w:t>
      </w:r>
    </w:p>
    <w:p w:rsidR="00000000" w:rsidDel="00000000" w:rsidP="00000000" w:rsidRDefault="00000000" w:rsidRPr="00000000" w14:paraId="00000022">
      <w:pPr>
        <w:rPr/>
      </w:pPr>
      <w:r w:rsidDel="00000000" w:rsidR="00000000" w:rsidRPr="00000000">
        <w:rPr>
          <w:rtl w:val="0"/>
        </w:rPr>
        <w:t xml:space="preserve">- vyžaduje velkou velikost memory bufferu</w:t>
      </w:r>
    </w:p>
    <w:p w:rsidR="00000000" w:rsidDel="00000000" w:rsidP="00000000" w:rsidRDefault="00000000" w:rsidRPr="00000000" w14:paraId="00000023">
      <w:pPr>
        <w:rPr/>
      </w:pPr>
      <w:r w:rsidDel="00000000" w:rsidR="00000000" w:rsidRPr="00000000">
        <w:rPr>
          <w:rtl w:val="0"/>
        </w:rPr>
        <w:t xml:space="preserve">- do logu se ukládají nové hodnoty</w:t>
      </w:r>
    </w:p>
    <w:p w:rsidR="00000000" w:rsidDel="00000000" w:rsidP="00000000" w:rsidRDefault="00000000" w:rsidRPr="00000000" w14:paraId="00000024">
      <w:pPr>
        <w:rPr/>
      </w:pPr>
      <w:r w:rsidDel="00000000" w:rsidR="00000000" w:rsidRPr="00000000">
        <w:rPr>
          <w:rtl w:val="0"/>
        </w:rPr>
      </w:r>
    </w:p>
    <w:sdt>
      <w:sdtPr>
        <w:tag w:val="goog_rdk_22"/>
      </w:sdtPr>
      <w:sdtContent>
        <w:p w:rsidR="00000000" w:rsidDel="00000000" w:rsidP="00000000" w:rsidRDefault="00000000" w:rsidRPr="00000000" w14:paraId="00000025">
          <w:pPr>
            <w:rPr>
              <w:rPrChange w:author="DODO CoJeTiPotom" w:id="7" w:date="2017-06-01T10:17:00Z">
                <w:rPr>
                  <w:b w:val="1"/>
                </w:rPr>
              </w:rPrChange>
            </w:rPr>
          </w:pPr>
          <w:sdt>
            <w:sdtPr>
              <w:tag w:val="goog_rdk_21"/>
            </w:sdtPr>
            <w:sdtContent>
              <w:r w:rsidDel="00000000" w:rsidR="00000000" w:rsidRPr="00000000">
                <w:rPr>
                  <w:rtl w:val="0"/>
                  <w:rPrChange w:author="DODO CoJeTiPotom" w:id="7" w:date="2017-06-01T10:17:00Z">
                    <w:rPr>
                      <w:b w:val="1"/>
                    </w:rPr>
                  </w:rPrChange>
                </w:rPr>
                <w:t xml:space="preserve">Immediate update (UNDO/[NO-]REDO)</w:t>
              </w:r>
            </w:sdtContent>
          </w:sdt>
        </w:p>
      </w:sdtContent>
    </w:sdt>
    <w:p w:rsidR="00000000" w:rsidDel="00000000" w:rsidP="00000000" w:rsidRDefault="00000000" w:rsidRPr="00000000" w14:paraId="00000026">
      <w:pPr>
        <w:rPr/>
      </w:pPr>
      <w:r w:rsidDel="00000000" w:rsidR="00000000" w:rsidRPr="00000000">
        <w:rPr>
          <w:rtl w:val="0"/>
        </w:rPr>
        <w:t xml:space="preserve">- zapisuje se nejprve do logu a poté okamžitě do databáze</w:t>
      </w:r>
    </w:p>
    <w:p w:rsidR="00000000" w:rsidDel="00000000" w:rsidP="00000000" w:rsidRDefault="00000000" w:rsidRPr="00000000" w14:paraId="00000027">
      <w:pPr>
        <w:rPr/>
      </w:pPr>
      <w:r w:rsidDel="00000000" w:rsidR="00000000" w:rsidRPr="00000000">
        <w:rPr>
          <w:rtl w:val="0"/>
        </w:rPr>
        <w:t xml:space="preserve">- při zotavení se musí provést UNDO změn, které jsou zapsané v DB a nebyly potvrzené</w:t>
      </w:r>
    </w:p>
    <w:p w:rsidR="00000000" w:rsidDel="00000000" w:rsidP="00000000" w:rsidRDefault="00000000" w:rsidRPr="00000000" w14:paraId="00000028">
      <w:pPr>
        <w:rPr/>
      </w:pPr>
      <w:r w:rsidDel="00000000" w:rsidR="00000000" w:rsidRPr="00000000">
        <w:rPr>
          <w:rtl w:val="0"/>
        </w:rPr>
        <w:t xml:space="preserve">- do logu se ukládají staré hodnoty</w:t>
      </w:r>
      <w:sdt>
        <w:sdtPr>
          <w:tag w:val="goog_rdk_23"/>
        </w:sdtPr>
        <w:sdtContent>
          <w:ins w:author="Anonymous" w:id="8" w:date="2017-06-16T10:28:00Z">
            <w:r w:rsidDel="00000000" w:rsidR="00000000" w:rsidRPr="00000000">
              <w:rPr>
                <w:rtl w:val="0"/>
              </w:rPr>
              <w:t xml:space="preserve">6</w:t>
            </w:r>
          </w:ins>
        </w:sdtContent>
      </w:sdt>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sdt>
        <w:sdtPr>
          <w:tag w:val="goog_rdk_24"/>
        </w:sdtPr>
        <w:sdtContent>
          <w:r w:rsidDel="00000000" w:rsidR="00000000" w:rsidRPr="00000000">
            <w:rPr>
              <w:rtl w:val="0"/>
              <w:rPrChange w:author="DODO CoJeTiPotom" w:id="9" w:date="2017-06-01T10:17:00Z">
                <w:rPr>
                  <w:b w:val="1"/>
                </w:rPr>
              </w:rPrChange>
            </w:rPr>
            <w:t xml:space="preserve">Savepoint</w:t>
          </w:r>
        </w:sdtContent>
      </w:sdt>
      <w:r w:rsidDel="00000000" w:rsidR="00000000" w:rsidRPr="00000000">
        <w:rPr>
          <w:rtl w:val="0"/>
        </w:rPr>
        <w:t xml:space="preserve"> - záchranný bod v transakci, ke kterému se dá navrátit pomocí operace rollback</w:t>
      </w:r>
    </w:p>
    <w:sdt>
      <w:sdtPr>
        <w:tag w:val="goog_rdk_25"/>
      </w:sdtPr>
      <w:sdtContent>
        <w:p w:rsidR="00000000" w:rsidDel="00000000" w:rsidP="00000000" w:rsidRDefault="00000000" w:rsidRPr="00000000" w14:paraId="0000002B">
          <w:pPr>
            <w:rPr/>
            <w:pPrChange w:author="Anonymous" w:id="0" w:date="2017-05-25T18:03:00Z">
              <w:pPr>
                <w:spacing w:after="40" w:before="20" w:lineRule="auto"/>
              </w:pPr>
            </w:pPrChange>
          </w:pPr>
          <w:r w:rsidDel="00000000" w:rsidR="00000000" w:rsidRPr="00000000">
            <w:rPr>
              <w:rtl w:val="0"/>
            </w:rPr>
          </w:r>
        </w:p>
      </w:sdtContent>
    </w:sdt>
    <w:sdt>
      <w:sdtPr>
        <w:tag w:val="goog_rdk_27"/>
      </w:sdtPr>
      <w:sdtContent>
        <w:p w:rsidR="00000000" w:rsidDel="00000000" w:rsidP="00000000" w:rsidRDefault="00000000" w:rsidRPr="00000000" w14:paraId="0000002C">
          <w:pPr>
            <w:rPr>
              <w:shd w:fill="auto" w:val="clear"/>
              <w:rPrChange w:author="DODO CoJeTiPotom" w:id="12" w:date="2017-06-01T10:17:00Z">
                <w:rPr>
                  <w:b w:val="1"/>
                </w:rPr>
              </w:rPrChange>
            </w:rPr>
            <w:pPrChange w:author="DODO CoJeTiPotom" w:id="0" w:date="2017-06-01T10:17:00Z">
              <w:pPr>
                <w:spacing w:after="40" w:before="20" w:lineRule="auto"/>
              </w:pPr>
            </w:pPrChange>
          </w:pPr>
          <w:sdt>
            <w:sdtPr>
              <w:tag w:val="goog_rdk_26"/>
            </w:sdtPr>
            <w:sdtContent>
              <w:r w:rsidDel="00000000" w:rsidR="00000000" w:rsidRPr="00000000">
                <w:rPr>
                  <w:rtl w:val="0"/>
                  <w:rPrChange w:author="DODO CoJeTiPotom" w:id="11" w:date="2017-06-01T10:17:00Z">
                    <w:rPr>
                      <w:b w:val="1"/>
                    </w:rPr>
                  </w:rPrChange>
                </w:rPr>
                <w:t xml:space="preserve">Souběh</w:t>
              </w:r>
            </w:sdtContent>
          </w:sdt>
        </w:p>
      </w:sdtContent>
    </w:sdt>
    <w:p w:rsidR="00000000" w:rsidDel="00000000" w:rsidP="00000000" w:rsidRDefault="00000000" w:rsidRPr="00000000" w14:paraId="0000002D">
      <w:pPr>
        <w:rPr/>
      </w:pPr>
      <w:r w:rsidDel="00000000" w:rsidR="00000000" w:rsidRPr="00000000">
        <w:rPr>
          <w:rtl w:val="0"/>
        </w:rPr>
        <w:t xml:space="preserve">- situace, kdy k DB přistupuje více uživatelů současně, obecněji kdy k jednomu prostředku přistupuje více procesů/vláken současně</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sdt>
        <w:sdtPr>
          <w:tag w:val="goog_rdk_28"/>
        </w:sdtPr>
        <w:sdtContent>
          <w:r w:rsidDel="00000000" w:rsidR="00000000" w:rsidRPr="00000000">
            <w:rPr>
              <w:rtl w:val="0"/>
              <w:rPrChange w:author="DODO CoJeTiPotom" w:id="13" w:date="2017-06-01T10:17:00Z">
                <w:rPr>
                  <w:b w:val="1"/>
                </w:rPr>
              </w:rPrChange>
            </w:rPr>
            <w:t xml:space="preserve">Lost update (ztráta aktualizace)</w:t>
          </w:r>
        </w:sdtContent>
      </w:sdt>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dvě transakce načtou stejná data a zapíšou je, podle toho, která se provede později, tak její zápis bude platit, druhý zápis je ztracen</w:t>
      </w:r>
    </w:p>
    <w:p w:rsidR="00000000" w:rsidDel="00000000" w:rsidP="00000000" w:rsidRDefault="00000000" w:rsidRPr="00000000" w14:paraId="00000031">
      <w:pPr>
        <w:rPr/>
      </w:pPr>
      <w:r w:rsidDel="00000000" w:rsidR="00000000" w:rsidRPr="00000000">
        <w:rPr>
          <w:rtl w:val="0"/>
        </w:rPr>
        <w:t xml:space="preserve">- WW konflikt (dirty write)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sdt>
        <w:sdtPr>
          <w:tag w:val="goog_rdk_29"/>
        </w:sdtPr>
        <w:sdtContent>
          <w:r w:rsidDel="00000000" w:rsidR="00000000" w:rsidRPr="00000000">
            <w:rPr>
              <w:rtl w:val="0"/>
              <w:rPrChange w:author="DODO CoJeTiPotom" w:id="14" w:date="2017-06-01T10:17:00Z">
                <w:rPr>
                  <w:b w:val="1"/>
                </w:rPr>
              </w:rPrChange>
            </w:rPr>
            <w:t xml:space="preserve">Uncommitted dependency (nepotvrzená závislost)</w:t>
          </w:r>
        </w:sdtContent>
      </w:sdt>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jedna transakce načte nebo zapíše data, která byla zapsána jinou transakcí, ale nejsou potvrzená, později můžou být zrušena rollbackem</w:t>
      </w:r>
    </w:p>
    <w:p w:rsidR="00000000" w:rsidDel="00000000" w:rsidP="00000000" w:rsidRDefault="00000000" w:rsidRPr="00000000" w14:paraId="00000035">
      <w:pPr>
        <w:rPr/>
      </w:pPr>
      <w:r w:rsidDel="00000000" w:rsidR="00000000" w:rsidRPr="00000000">
        <w:rPr>
          <w:rtl w:val="0"/>
        </w:rPr>
        <w:t xml:space="preserve">- WR konflikt (dirty read)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sdt>
        <w:sdtPr>
          <w:tag w:val="goog_rdk_30"/>
        </w:sdtPr>
        <w:sdtContent>
          <w:r w:rsidDel="00000000" w:rsidR="00000000" w:rsidRPr="00000000">
            <w:rPr>
              <w:rtl w:val="0"/>
              <w:rPrChange w:author="DODO CoJeTiPotom" w:id="15" w:date="2017-06-01T10:17:00Z">
                <w:rPr>
                  <w:b w:val="1"/>
                </w:rPr>
              </w:rPrChange>
            </w:rPr>
            <w:t xml:space="preserve">Inconsistent analysis (nekonzistentní analýza)</w:t>
          </w:r>
        </w:sdtContent>
      </w:sdt>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transakce si přečte potvrzená data jiné transakce</w:t>
      </w:r>
    </w:p>
    <w:p w:rsidR="00000000" w:rsidDel="00000000" w:rsidP="00000000" w:rsidRDefault="00000000" w:rsidRPr="00000000" w14:paraId="00000039">
      <w:pPr>
        <w:rPr/>
      </w:pPr>
      <w:r w:rsidDel="00000000" w:rsidR="00000000" w:rsidRPr="00000000">
        <w:rPr>
          <w:rtl w:val="0"/>
        </w:rPr>
        <w:t xml:space="preserve">- RW konflikt (non-repeatable read)</w:t>
      </w:r>
    </w:p>
    <w:p w:rsidR="00000000" w:rsidDel="00000000" w:rsidP="00000000" w:rsidRDefault="00000000" w:rsidRPr="00000000" w14:paraId="0000003A">
      <w:pPr>
        <w:rPr/>
      </w:pPr>
      <w:r w:rsidDel="00000000" w:rsidR="00000000" w:rsidRPr="00000000">
        <w:rPr>
          <w:rtl w:val="0"/>
        </w:rPr>
      </w:r>
    </w:p>
    <w:sdt>
      <w:sdtPr>
        <w:tag w:val="goog_rdk_32"/>
      </w:sdtPr>
      <w:sdtContent>
        <w:p w:rsidR="00000000" w:rsidDel="00000000" w:rsidP="00000000" w:rsidRDefault="00000000" w:rsidRPr="00000000" w14:paraId="0000003B">
          <w:pPr>
            <w:rPr>
              <w:rPrChange w:author="DODO CoJeTiPotom" w:id="16" w:date="2017-06-01T10:17:00Z">
                <w:rPr>
                  <w:b w:val="1"/>
                </w:rPr>
              </w:rPrChange>
            </w:rPr>
          </w:pPr>
          <w:sdt>
            <w:sdtPr>
              <w:tag w:val="goog_rdk_31"/>
            </w:sdtPr>
            <w:sdtContent>
              <w:r w:rsidDel="00000000" w:rsidR="00000000" w:rsidRPr="00000000">
                <w:rPr>
                  <w:rtl w:val="0"/>
                  <w:rPrChange w:author="DODO CoJeTiPotom" w:id="16" w:date="2017-06-01T10:17:00Z">
                    <w:rPr>
                      <w:b w:val="1"/>
                    </w:rPr>
                  </w:rPrChange>
                </w:rPr>
                <w:t xml:space="preserve">Uzamykání</w:t>
              </w:r>
            </w:sdtContent>
          </w:sdt>
        </w:p>
      </w:sdtContent>
    </w:sdt>
    <w:p w:rsidR="00000000" w:rsidDel="00000000" w:rsidP="00000000" w:rsidRDefault="00000000" w:rsidRPr="00000000" w14:paraId="0000003C">
      <w:pPr>
        <w:rPr/>
      </w:pPr>
      <w:sdt>
        <w:sdtPr>
          <w:tag w:val="goog_rdk_33"/>
        </w:sdtPr>
        <w:sdtContent>
          <w:r w:rsidDel="00000000" w:rsidR="00000000" w:rsidRPr="00000000">
            <w:rPr>
              <w:rtl w:val="0"/>
              <w:rPrChange w:author="DODO CoJeTiPotom" w:id="16" w:date="2017-06-01T10:17:00Z">
                <w:rPr>
                  <w:b w:val="1"/>
                </w:rPr>
              </w:rPrChange>
            </w:rPr>
            <w:t xml:space="preserve">Shared lock</w:t>
          </w:r>
        </w:sdtContent>
      </w:sdt>
      <w:r w:rsidDel="00000000" w:rsidR="00000000" w:rsidRPr="00000000">
        <w:rPr>
          <w:rtl w:val="0"/>
        </w:rPr>
        <w:t xml:space="preserve"> - sdílený zámek pro čtení, jde ho získat, pokud jiné transakce mají pouze S lock nad daným záznamem</w:t>
      </w:r>
    </w:p>
    <w:p w:rsidR="00000000" w:rsidDel="00000000" w:rsidP="00000000" w:rsidRDefault="00000000" w:rsidRPr="00000000" w14:paraId="0000003D">
      <w:pPr>
        <w:rPr/>
      </w:pPr>
      <w:sdt>
        <w:sdtPr>
          <w:tag w:val="goog_rdk_34"/>
        </w:sdtPr>
        <w:sdtContent>
          <w:r w:rsidDel="00000000" w:rsidR="00000000" w:rsidRPr="00000000">
            <w:rPr>
              <w:rtl w:val="0"/>
              <w:rPrChange w:author="DODO CoJeTiPotom" w:id="17" w:date="2017-06-01T10:17:00Z">
                <w:rPr>
                  <w:b w:val="1"/>
                </w:rPr>
              </w:rPrChange>
            </w:rPr>
            <w:t xml:space="preserve">Exclusive lock</w:t>
          </w:r>
        </w:sdtContent>
      </w:sdt>
      <w:r w:rsidDel="00000000" w:rsidR="00000000" w:rsidRPr="00000000">
        <w:rPr>
          <w:rtl w:val="0"/>
        </w:rPr>
        <w:t xml:space="preserve"> - exkluzivní zámek pro zápis, jde ho získat, pokud nad daným záznamem nejsou žádné jiné zámky</w:t>
      </w:r>
    </w:p>
    <w:p w:rsidR="00000000" w:rsidDel="00000000" w:rsidP="00000000" w:rsidRDefault="00000000" w:rsidRPr="00000000" w14:paraId="0000003E">
      <w:pPr>
        <w:rPr/>
      </w:pPr>
      <w:r w:rsidDel="00000000" w:rsidR="00000000" w:rsidRPr="00000000">
        <w:rPr>
          <w:rtl w:val="0"/>
        </w:rPr>
      </w:r>
    </w:p>
    <w:sdt>
      <w:sdtPr>
        <w:tag w:val="goog_rdk_36"/>
      </w:sdtPr>
      <w:sdtContent>
        <w:p w:rsidR="00000000" w:rsidDel="00000000" w:rsidP="00000000" w:rsidRDefault="00000000" w:rsidRPr="00000000" w14:paraId="0000003F">
          <w:pPr>
            <w:rPr>
              <w:rPrChange w:author="DODO CoJeTiPotom" w:id="18" w:date="2017-06-01T10:17:00Z">
                <w:rPr>
                  <w:b w:val="1"/>
                </w:rPr>
              </w:rPrChange>
            </w:rPr>
          </w:pPr>
          <w:sdt>
            <w:sdtPr>
              <w:tag w:val="goog_rdk_35"/>
            </w:sdtPr>
            <w:sdtContent>
              <w:r w:rsidDel="00000000" w:rsidR="00000000" w:rsidRPr="00000000">
                <w:rPr>
                  <w:rtl w:val="0"/>
                  <w:rPrChange w:author="DODO CoJeTiPotom" w:id="18" w:date="2017-06-01T10:17:00Z">
                    <w:rPr>
                      <w:b w:val="1"/>
                    </w:rPr>
                  </w:rPrChange>
                </w:rPr>
                <w:t xml:space="preserve">Tabulkové zámky</w:t>
              </w:r>
            </w:sdtContent>
          </w:sdt>
        </w:p>
      </w:sdtContent>
    </w:sdt>
    <w:p w:rsidR="00000000" w:rsidDel="00000000" w:rsidP="00000000" w:rsidRDefault="00000000" w:rsidRPr="00000000" w14:paraId="00000040">
      <w:pPr>
        <w:rPr/>
      </w:pPr>
      <w:r w:rsidDel="00000000" w:rsidR="00000000" w:rsidRPr="00000000">
        <w:rPr>
          <w:rtl w:val="0"/>
        </w:rPr>
        <w:t xml:space="preserve">Plánované zamykání (intent locking protocol) - vyjadřuje záměr zamknout data nižších vrstev</w:t>
      </w:r>
    </w:p>
    <w:p w:rsidR="00000000" w:rsidDel="00000000" w:rsidP="00000000" w:rsidRDefault="00000000" w:rsidRPr="00000000" w14:paraId="00000041">
      <w:pPr>
        <w:rPr/>
      </w:pPr>
      <w:r w:rsidDel="00000000" w:rsidR="00000000" w:rsidRPr="00000000">
        <w:rPr>
          <w:rtl w:val="0"/>
        </w:rPr>
        <w:t xml:space="preserve">- pokud chceme zamknout záznam, musíme mít zámek na tabulce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sdt>
        <w:sdtPr>
          <w:tag w:val="goog_rdk_37"/>
        </w:sdtPr>
        <w:sdtContent>
          <w:r w:rsidDel="00000000" w:rsidR="00000000" w:rsidRPr="00000000">
            <w:rPr>
              <w:rtl w:val="0"/>
              <w:rPrChange w:author="DODO CoJeTiPotom" w:id="19" w:date="2017-06-01T10:17:00Z">
                <w:rPr>
                  <w:b w:val="1"/>
                </w:rPr>
              </w:rPrChange>
            </w:rPr>
            <w:t xml:space="preserve">Přísné dvoufázové uzamykání</w:t>
          </w:r>
        </w:sdtContent>
      </w:sdt>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Pro čtení je potřeba S lock</w:t>
      </w:r>
    </w:p>
    <w:p w:rsidR="00000000" w:rsidDel="00000000" w:rsidP="00000000" w:rsidRDefault="00000000" w:rsidRPr="00000000" w14:paraId="00000045">
      <w:pPr>
        <w:rPr/>
      </w:pPr>
      <w:r w:rsidDel="00000000" w:rsidR="00000000" w:rsidRPr="00000000">
        <w:rPr>
          <w:rtl w:val="0"/>
        </w:rPr>
        <w:t xml:space="preserve">2) Pro zápis je potřeba X lock, pokud už transakce má S lock, transformuje ho na X, pokud má S lock sama</w:t>
      </w:r>
    </w:p>
    <w:p w:rsidR="00000000" w:rsidDel="00000000" w:rsidP="00000000" w:rsidRDefault="00000000" w:rsidRPr="00000000" w14:paraId="00000046">
      <w:pPr>
        <w:rPr/>
      </w:pPr>
      <w:r w:rsidDel="00000000" w:rsidR="00000000" w:rsidRPr="00000000">
        <w:rPr>
          <w:rtl w:val="0"/>
        </w:rPr>
        <w:t xml:space="preserve">3) Pokud není zámek dostupný, zařadí se transakce do fronty (nesmí čekat nekonečně dlouho - starvation)</w:t>
      </w:r>
    </w:p>
    <w:p w:rsidR="00000000" w:rsidDel="00000000" w:rsidP="00000000" w:rsidRDefault="00000000" w:rsidRPr="00000000" w14:paraId="00000047">
      <w:pPr>
        <w:rPr/>
      </w:pPr>
      <w:r w:rsidDel="00000000" w:rsidR="00000000" w:rsidRPr="00000000">
        <w:rPr>
          <w:rtl w:val="0"/>
        </w:rPr>
        <w:t xml:space="preserve">4) Teprve po ukončení transakce se uvolní všechny zámky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řeší ztrátu aktualizace, ale zase zavádí deadlock</w:t>
      </w:r>
    </w:p>
    <w:p w:rsidR="00000000" w:rsidDel="00000000" w:rsidP="00000000" w:rsidRDefault="00000000" w:rsidRPr="00000000" w14:paraId="0000004A">
      <w:pPr>
        <w:rPr/>
      </w:pPr>
      <w:r w:rsidDel="00000000" w:rsidR="00000000" w:rsidRPr="00000000">
        <w:rPr>
          <w:rtl w:val="0"/>
        </w:rPr>
        <w:t xml:space="preserve">- nepotvrzená závislost je tímto zamykáním vyřešena, musí se počkat na COMMIT/ROLLBACK druhé transakce</w:t>
      </w:r>
    </w:p>
    <w:p w:rsidR="00000000" w:rsidDel="00000000" w:rsidP="00000000" w:rsidRDefault="00000000" w:rsidRPr="00000000" w14:paraId="0000004B">
      <w:pPr>
        <w:rPr/>
      </w:pPr>
      <w:r w:rsidDel="00000000" w:rsidR="00000000" w:rsidRPr="00000000">
        <w:rPr>
          <w:rtl w:val="0"/>
        </w:rPr>
        <w:t xml:space="preserve">- řeší nekonzistentní analýzu, ale opět zavádí deadlock</w:t>
      </w:r>
    </w:p>
    <w:p w:rsidR="00000000" w:rsidDel="00000000" w:rsidP="00000000" w:rsidRDefault="00000000" w:rsidRPr="00000000" w14:paraId="0000004C">
      <w:pPr>
        <w:rPr/>
      </w:pPr>
      <w:r w:rsidDel="00000000" w:rsidR="00000000" w:rsidRPr="00000000">
        <w:rPr>
          <w:rtl w:val="0"/>
        </w:rPr>
      </w:r>
    </w:p>
    <w:sdt>
      <w:sdtPr>
        <w:tag w:val="goog_rdk_39"/>
      </w:sdtPr>
      <w:sdtContent>
        <w:p w:rsidR="00000000" w:rsidDel="00000000" w:rsidP="00000000" w:rsidRDefault="00000000" w:rsidRPr="00000000" w14:paraId="0000004D">
          <w:pPr>
            <w:rPr>
              <w:rPrChange w:author="DODO CoJeTiPotom" w:id="20" w:date="2017-06-01T10:17:00Z">
                <w:rPr>
                  <w:b w:val="1"/>
                </w:rPr>
              </w:rPrChange>
            </w:rPr>
          </w:pPr>
          <w:sdt>
            <w:sdtPr>
              <w:tag w:val="goog_rdk_38"/>
            </w:sdtPr>
            <w:sdtContent>
              <w:r w:rsidDel="00000000" w:rsidR="00000000" w:rsidRPr="00000000">
                <w:rPr>
                  <w:rtl w:val="0"/>
                  <w:rPrChange w:author="DODO CoJeTiPotom" w:id="20" w:date="2017-06-01T10:17:00Z">
                    <w:rPr>
                      <w:b w:val="1"/>
                    </w:rPr>
                  </w:rPrChange>
                </w:rPr>
                <w:t xml:space="preserve">Řešení deadlocku</w:t>
              </w:r>
            </w:sdtContent>
          </w:sdt>
        </w:p>
      </w:sdtContent>
    </w:sdt>
    <w:p w:rsidR="00000000" w:rsidDel="00000000" w:rsidP="00000000" w:rsidRDefault="00000000" w:rsidRPr="00000000" w14:paraId="0000004E">
      <w:pPr>
        <w:rPr/>
      </w:pPr>
      <w:r w:rsidDel="00000000" w:rsidR="00000000" w:rsidRPr="00000000">
        <w:rPr>
          <w:rtl w:val="0"/>
        </w:rPr>
        <w:t xml:space="preserve">Detekce - nastavení časových limitů, detekce v grafu</w:t>
      </w:r>
    </w:p>
    <w:p w:rsidR="00000000" w:rsidDel="00000000" w:rsidP="00000000" w:rsidRDefault="00000000" w:rsidRPr="00000000" w14:paraId="0000004F">
      <w:pPr>
        <w:rPr/>
      </w:pPr>
      <w:r w:rsidDel="00000000" w:rsidR="00000000" w:rsidRPr="00000000">
        <w:rPr>
          <w:rtl w:val="0"/>
        </w:rPr>
        <w:t xml:space="preserve">Předcházení (Wait-Die, Wound-Wait) </w:t>
      </w:r>
    </w:p>
    <w:p w:rsidR="00000000" w:rsidDel="00000000" w:rsidP="00000000" w:rsidRDefault="00000000" w:rsidRPr="00000000" w14:paraId="00000050">
      <w:pPr>
        <w:rPr/>
      </w:pPr>
      <w:r w:rsidDel="00000000" w:rsidR="00000000" w:rsidRPr="00000000">
        <w:rPr>
          <w:rtl w:val="0"/>
        </w:rPr>
        <w:t xml:space="preserve">1) Každé transakci je přiděleno časové razítko</w:t>
      </w:r>
    </w:p>
    <w:p w:rsidR="00000000" w:rsidDel="00000000" w:rsidP="00000000" w:rsidRDefault="00000000" w:rsidRPr="00000000" w14:paraId="00000051">
      <w:pPr>
        <w:rPr/>
      </w:pPr>
      <w:r w:rsidDel="00000000" w:rsidR="00000000" w:rsidRPr="00000000">
        <w:rPr>
          <w:rtl w:val="0"/>
        </w:rPr>
        <w:t xml:space="preserve">2) Pokud A požaduje zámek na záznam, na který drží zámek B, pak:</w:t>
      </w:r>
    </w:p>
    <w:p w:rsidR="00000000" w:rsidDel="00000000" w:rsidP="00000000" w:rsidRDefault="00000000" w:rsidRPr="00000000" w14:paraId="00000052">
      <w:pPr>
        <w:rPr/>
      </w:pPr>
      <w:r w:rsidDel="00000000" w:rsidR="00000000" w:rsidRPr="00000000">
        <w:rPr>
          <w:rtl w:val="0"/>
        </w:rPr>
        <w:tab/>
        <w:t xml:space="preserve">a) Wait-Die - pokud je A starší než B, A čeká, pokud ne, tak A je restartována</w:t>
      </w:r>
    </w:p>
    <w:p w:rsidR="00000000" w:rsidDel="00000000" w:rsidP="00000000" w:rsidRDefault="00000000" w:rsidRPr="00000000" w14:paraId="00000053">
      <w:pPr>
        <w:rPr/>
      </w:pPr>
      <w:r w:rsidDel="00000000" w:rsidR="00000000" w:rsidRPr="00000000">
        <w:rPr>
          <w:rtl w:val="0"/>
        </w:rPr>
        <w:tab/>
        <w:t xml:space="preserve">b) Wound-Wait - Pokud je A mladší než B, A čeká, pokud ne, tak B je restartována</w:t>
      </w:r>
    </w:p>
    <w:p w:rsidR="00000000" w:rsidDel="00000000" w:rsidP="00000000" w:rsidRDefault="00000000" w:rsidRPr="00000000" w14:paraId="00000054">
      <w:pPr>
        <w:rPr/>
      </w:pPr>
      <w:r w:rsidDel="00000000" w:rsidR="00000000" w:rsidRPr="00000000">
        <w:rPr>
          <w:rtl w:val="0"/>
        </w:rPr>
        <w:t xml:space="preserve">3) Při restartování si transakce nechává své původní časové razítko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sdt>
        <w:sdtPr>
          <w:tag w:val="goog_rdk_40"/>
        </w:sdtPr>
        <w:sdtContent>
          <w:r w:rsidDel="00000000" w:rsidR="00000000" w:rsidRPr="00000000">
            <w:rPr>
              <w:rtl w:val="0"/>
              <w:rPrChange w:author="DODO CoJeTiPotom" w:id="21" w:date="2017-06-01T10:17:00Z">
                <w:rPr>
                  <w:b w:val="1"/>
                </w:rPr>
              </w:rPrChange>
            </w:rPr>
            <w:t xml:space="preserve">Sériový plán</w:t>
          </w:r>
        </w:sdtContent>
      </w:sdt>
      <w:r w:rsidDel="00000000" w:rsidR="00000000" w:rsidRPr="00000000">
        <w:rPr>
          <w:rtl w:val="0"/>
        </w:rPr>
        <w:t xml:space="preserve"> - transakce jsou provedeny za sebou</w:t>
      </w:r>
    </w:p>
    <w:p w:rsidR="00000000" w:rsidDel="00000000" w:rsidP="00000000" w:rsidRDefault="00000000" w:rsidRPr="00000000" w14:paraId="00000057">
      <w:pPr>
        <w:rPr/>
      </w:pPr>
      <w:sdt>
        <w:sdtPr>
          <w:tag w:val="goog_rdk_41"/>
        </w:sdtPr>
        <w:sdtContent>
          <w:r w:rsidDel="00000000" w:rsidR="00000000" w:rsidRPr="00000000">
            <w:rPr>
              <w:rtl w:val="0"/>
              <w:rPrChange w:author="DODO CoJeTiPotom" w:id="22" w:date="2017-06-01T10:17:00Z">
                <w:rPr>
                  <w:b w:val="1"/>
                </w:rPr>
              </w:rPrChange>
            </w:rPr>
            <w:t xml:space="preserve">Serializovatelný plán</w:t>
          </w:r>
        </w:sdtContent>
      </w:sdt>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výsledek tohoto plánu odpovídá výsledku libovolného sériového plánu (jinak řečeno, výsledek po spuštění transakcí paralelně odpovídá výsledku, který bychom dostali, kdybychom je spustili všechny po sobě, v libovolném pořadí)</w:t>
      </w:r>
    </w:p>
    <w:p w:rsidR="00000000" w:rsidDel="00000000" w:rsidP="00000000" w:rsidRDefault="00000000" w:rsidRPr="00000000" w14:paraId="00000059">
      <w:pPr>
        <w:rPr/>
      </w:pPr>
      <w:r w:rsidDel="00000000" w:rsidR="00000000" w:rsidRPr="00000000">
        <w:rPr>
          <w:rtl w:val="0"/>
        </w:rPr>
        <w:t xml:space="preserve">- přísné dvoufázové zamykání zaručuje, že plán bude vždy serializovatelný</w:t>
      </w:r>
    </w:p>
    <w:p w:rsidR="00000000" w:rsidDel="00000000" w:rsidP="00000000" w:rsidRDefault="00000000" w:rsidRPr="00000000" w14:paraId="0000005A">
      <w:pPr>
        <w:rPr/>
      </w:pPr>
      <w:r w:rsidDel="00000000" w:rsidR="00000000" w:rsidRPr="00000000">
        <w:rPr>
          <w:rtl w:val="0"/>
        </w:rPr>
      </w:r>
    </w:p>
    <w:sdt>
      <w:sdtPr>
        <w:tag w:val="goog_rdk_43"/>
      </w:sdtPr>
      <w:sdtContent>
        <w:p w:rsidR="00000000" w:rsidDel="00000000" w:rsidP="00000000" w:rsidRDefault="00000000" w:rsidRPr="00000000" w14:paraId="0000005B">
          <w:pPr>
            <w:rPr>
              <w:rPrChange w:author="DODO CoJeTiPotom" w:id="23" w:date="2017-06-01T10:17:00Z">
                <w:rPr>
                  <w:b w:val="1"/>
                </w:rPr>
              </w:rPrChange>
            </w:rPr>
          </w:pPr>
          <w:sdt>
            <w:sdtPr>
              <w:tag w:val="goog_rdk_42"/>
            </w:sdtPr>
            <w:sdtContent>
              <w:r w:rsidDel="00000000" w:rsidR="00000000" w:rsidRPr="00000000">
                <w:rPr>
                  <w:rtl w:val="0"/>
                  <w:rPrChange w:author="DODO CoJeTiPotom" w:id="23" w:date="2017-06-01T10:17:00Z">
                    <w:rPr>
                      <w:b w:val="1"/>
                    </w:rPr>
                  </w:rPrChange>
                </w:rPr>
                <w:t xml:space="preserve">Úrovně izolace</w:t>
              </w:r>
            </w:sdtContent>
          </w:sdt>
        </w:p>
      </w:sdtContent>
    </w:sdt>
    <w:p w:rsidR="00000000" w:rsidDel="00000000" w:rsidP="00000000" w:rsidRDefault="00000000" w:rsidRPr="00000000" w14:paraId="0000005C">
      <w:pPr>
        <w:rPr/>
      </w:pPr>
      <w:r w:rsidDel="00000000" w:rsidR="00000000" w:rsidRPr="00000000">
        <w:rPr>
          <w:rtl w:val="0"/>
        </w:rPr>
        <w:t xml:space="preserve">Read uncommitted - dovoluje číst nepotvrzení změny ostatních transakcí, nebezpečné (nejrychlejší)</w:t>
      </w:r>
    </w:p>
    <w:p w:rsidR="00000000" w:rsidDel="00000000" w:rsidP="00000000" w:rsidRDefault="00000000" w:rsidRPr="00000000" w14:paraId="0000005D">
      <w:pPr>
        <w:rPr/>
      </w:pPr>
      <w:r w:rsidDel="00000000" w:rsidR="00000000" w:rsidRPr="00000000">
        <w:rPr>
          <w:rtl w:val="0"/>
        </w:rPr>
        <w:t xml:space="preserve">Read committed - dovoluje číst potvrzené změny ostatních transakcí (zámky se mohou uvolnit před koncem transakce)</w:t>
      </w:r>
    </w:p>
    <w:p w:rsidR="00000000" w:rsidDel="00000000" w:rsidP="00000000" w:rsidRDefault="00000000" w:rsidRPr="00000000" w14:paraId="0000005E">
      <w:pPr>
        <w:rPr/>
      </w:pPr>
      <w:r w:rsidDel="00000000" w:rsidR="00000000" w:rsidRPr="00000000">
        <w:rPr>
          <w:rtl w:val="0"/>
        </w:rPr>
        <w:t xml:space="preserve">Repeatable read - zajišťuje opakovatelnost čtení, ale můžou se zde vyskytovat fantomové (nově přidané záznamy)</w:t>
      </w:r>
    </w:p>
    <w:p w:rsidR="00000000" w:rsidDel="00000000" w:rsidP="00000000" w:rsidRDefault="00000000" w:rsidRPr="00000000" w14:paraId="0000005F">
      <w:pPr>
        <w:rPr/>
      </w:pPr>
      <w:r w:rsidDel="00000000" w:rsidR="00000000" w:rsidRPr="00000000">
        <w:rPr>
          <w:rtl w:val="0"/>
        </w:rPr>
        <w:t xml:space="preserve">Serializable - zajišťuje kompletní izolovanost transakce od ostatních transakcí, jako jediná úroveň plně zajišťuje vlastnost ACID (nejpomalejší)</w:t>
      </w:r>
    </w:p>
    <w:p w:rsidR="00000000" w:rsidDel="00000000" w:rsidP="00000000" w:rsidRDefault="00000000" w:rsidRPr="00000000" w14:paraId="00000060">
      <w:pPr>
        <w:rPr/>
      </w:pPr>
      <w:r w:rsidDel="00000000" w:rsidR="00000000" w:rsidRPr="00000000">
        <w:rPr>
          <w:rtl w:val="0"/>
        </w:rPr>
      </w:r>
    </w:p>
    <w:sdt>
      <w:sdtPr>
        <w:tag w:val="goog_rdk_44"/>
      </w:sdtPr>
      <w:sdtContent>
        <w:p w:rsidR="00000000" w:rsidDel="00000000" w:rsidP="00000000" w:rsidRDefault="00000000" w:rsidRPr="00000000" w14:paraId="00000061">
          <w:pPr>
            <w:rPr/>
            <w:pPrChange w:author="DODO CoJeTiPotom" w:id="0" w:date="2017-06-01T10:17:00Z">
              <w:pPr>
                <w:spacing w:after="40" w:before="20" w:lineRule="auto"/>
              </w:pPr>
            </w:pPrChange>
          </w:pPr>
          <w:r w:rsidDel="00000000" w:rsidR="00000000" w:rsidRPr="00000000">
            <w:rPr>
              <w:rtl w:val="0"/>
            </w:rPr>
          </w:r>
        </w:p>
      </w:sdtContent>
    </w:sdt>
    <w:sdt>
      <w:sdtPr>
        <w:tag w:val="goog_rdk_45"/>
      </w:sdtPr>
      <w:sdtContent>
        <w:p w:rsidR="00000000" w:rsidDel="00000000" w:rsidP="00000000" w:rsidRDefault="00000000" w:rsidRPr="00000000" w14:paraId="00000062">
          <w:pPr>
            <w:rPr/>
            <w:pPrChange w:author="DODO CoJeTiPotom" w:id="0" w:date="2017-06-01T10:17:00Z">
              <w:pPr>
                <w:spacing w:after="40" w:before="20" w:lineRule="auto"/>
              </w:pPr>
            </w:pPrChange>
          </w:pPr>
          <w:r w:rsidDel="00000000" w:rsidR="00000000" w:rsidRPr="00000000">
            <w:rPr>
              <w:rtl w:val="0"/>
            </w:rPr>
            <w:t xml:space="preserve">Dirty read - čtení nepotvrzených záznamů</w:t>
          </w:r>
        </w:p>
      </w:sdtContent>
    </w:sdt>
    <w:sdt>
      <w:sdtPr>
        <w:tag w:val="goog_rdk_46"/>
      </w:sdtPr>
      <w:sdtContent>
        <w:p w:rsidR="00000000" w:rsidDel="00000000" w:rsidP="00000000" w:rsidRDefault="00000000" w:rsidRPr="00000000" w14:paraId="00000063">
          <w:pPr>
            <w:rPr/>
            <w:pPrChange w:author="DODO CoJeTiPotom" w:id="0" w:date="2017-06-01T10:17:00Z">
              <w:pPr>
                <w:spacing w:after="40" w:before="20" w:lineRule="auto"/>
              </w:pPr>
            </w:pPrChange>
          </w:pPr>
          <w:r w:rsidDel="00000000" w:rsidR="00000000" w:rsidRPr="00000000">
            <w:rPr>
              <w:rtl w:val="0"/>
            </w:rPr>
            <w:t xml:space="preserve">Non-repeatable read - čtení potvrzených záznamů (po COMMITu jiné transakce)</w:t>
          </w:r>
        </w:p>
      </w:sdtContent>
    </w:sdt>
    <w:sdt>
      <w:sdtPr>
        <w:tag w:val="goog_rdk_47"/>
      </w:sdtPr>
      <w:sdtContent>
        <w:p w:rsidR="00000000" w:rsidDel="00000000" w:rsidP="00000000" w:rsidRDefault="00000000" w:rsidRPr="00000000" w14:paraId="00000064">
          <w:pPr>
            <w:rPr/>
            <w:pPrChange w:author="DODO CoJeTiPotom" w:id="0" w:date="2017-06-01T10:17:00Z">
              <w:pPr>
                <w:spacing w:after="40" w:before="20" w:lineRule="auto"/>
              </w:pPr>
            </w:pPrChange>
          </w:pPr>
          <w:r w:rsidDel="00000000" w:rsidR="00000000" w:rsidRPr="00000000">
            <w:rPr>
              <w:rtl w:val="0"/>
            </w:rPr>
            <w:t xml:space="preserve">Phantom - čtení nově přidaných záznamů</w:t>
          </w:r>
        </w:p>
      </w:sdtContent>
    </w:sdt>
    <w:sdt>
      <w:sdtPr>
        <w:tag w:val="goog_rdk_48"/>
      </w:sdtPr>
      <w:sdtContent>
        <w:p w:rsidR="00000000" w:rsidDel="00000000" w:rsidP="00000000" w:rsidRDefault="00000000" w:rsidRPr="00000000" w14:paraId="00000065">
          <w:pPr>
            <w:rPr/>
            <w:pPrChange w:author="DODO CoJeTiPotom" w:id="0" w:date="2017-06-01T10:17:00Z">
              <w:pPr>
                <w:spacing w:after="40" w:before="20" w:lineRule="auto"/>
              </w:pPr>
            </w:pPrChange>
          </w:pPr>
          <w:r w:rsidDel="00000000" w:rsidR="00000000" w:rsidRPr="00000000">
            <w:rPr>
              <w:rtl w:val="0"/>
            </w:rPr>
          </w:r>
        </w:p>
      </w:sdtContent>
    </w:sdt>
    <w:sdt>
      <w:sdtPr>
        <w:tag w:val="goog_rdk_50"/>
      </w:sdtPr>
      <w:sdtContent>
        <w:p w:rsidR="00000000" w:rsidDel="00000000" w:rsidP="00000000" w:rsidRDefault="00000000" w:rsidRPr="00000000" w14:paraId="00000066">
          <w:pPr>
            <w:rPr/>
            <w:pPrChange w:author="DODO CoJeTiPotom" w:id="0" w:date="2017-06-01T10:17:00Z">
              <w:pPr>
                <w:spacing w:after="40" w:before="20" w:lineRule="auto"/>
              </w:pPr>
            </w:pPrChange>
          </w:pPr>
          <w:r w:rsidDel="00000000" w:rsidR="00000000" w:rsidRPr="00000000">
            <w:rPr>
              <w:rtl w:val="0"/>
            </w:rPr>
            <w:t xml:space="preserve">Fenomén </w:t>
          </w:r>
          <w:sdt>
            <w:sdtPr>
              <w:tag w:val="goog_rdk_49"/>
            </w:sdtPr>
            <w:sdtContent>
              <w:r w:rsidDel="00000000" w:rsidR="00000000" w:rsidRPr="00000000">
                <w:rPr>
                  <w:rtl w:val="0"/>
                  <w:rPrChange w:author="DODO CoJeTiPotom" w:id="29" w:date="2017-06-01T10:17:00Z">
                    <w:rPr>
                      <w:b w:val="1"/>
                    </w:rPr>
                  </w:rPrChange>
                </w:rPr>
                <w:t xml:space="preserve">DIRTY READ</w:t>
              </w:r>
            </w:sdtContent>
          </w:sdt>
          <w:r w:rsidDel="00000000" w:rsidR="00000000" w:rsidRPr="00000000">
            <w:rPr>
              <w:rtl w:val="0"/>
            </w:rPr>
            <w:t xml:space="preserve">: Klient A provede změnu dat a prozatím neukončí transakci. Klient B přečte tato změněná data. Poté klient A odvolá svou transakci. Klient B tedy přečetl data, která nikdy nebyla potvrzena.</w:t>
          </w:r>
        </w:p>
      </w:sdtContent>
    </w:sdt>
    <w:sdt>
      <w:sdtPr>
        <w:tag w:val="goog_rdk_52"/>
      </w:sdtPr>
      <w:sdtContent>
        <w:p w:rsidR="00000000" w:rsidDel="00000000" w:rsidP="00000000" w:rsidRDefault="00000000" w:rsidRPr="00000000" w14:paraId="00000067">
          <w:pPr>
            <w:rPr/>
            <w:pPrChange w:author="DODO CoJeTiPotom" w:id="0" w:date="2017-06-01T10:17:00Z">
              <w:pPr>
                <w:spacing w:after="40" w:before="20" w:lineRule="auto"/>
              </w:pPr>
            </w:pPrChange>
          </w:pPr>
          <w:r w:rsidDel="00000000" w:rsidR="00000000" w:rsidRPr="00000000">
            <w:rPr>
              <w:rtl w:val="0"/>
            </w:rPr>
            <w:t xml:space="preserve">Fenomén </w:t>
          </w:r>
          <w:sdt>
            <w:sdtPr>
              <w:tag w:val="goog_rdk_51"/>
            </w:sdtPr>
            <w:sdtContent>
              <w:r w:rsidDel="00000000" w:rsidR="00000000" w:rsidRPr="00000000">
                <w:rPr>
                  <w:rtl w:val="0"/>
                  <w:rPrChange w:author="DODO CoJeTiPotom" w:id="31" w:date="2017-06-01T10:17:00Z">
                    <w:rPr>
                      <w:b w:val="1"/>
                    </w:rPr>
                  </w:rPrChange>
                </w:rPr>
                <w:t xml:space="preserve">NON-REPEATABLE READ</w:t>
              </w:r>
            </w:sdtContent>
          </w:sdt>
          <w:r w:rsidDel="00000000" w:rsidR="00000000" w:rsidRPr="00000000">
            <w:rPr>
              <w:rtl w:val="0"/>
            </w:rPr>
            <w:t xml:space="preserve">: Klient A přečte data a prozatím neukončí transakci. Klient B změní nebo zruší tato data a ukončí svou transakci. Klient A ve své transakci znovu čte stejná data a nenajde je.</w:t>
          </w:r>
        </w:p>
      </w:sdtContent>
    </w:sdt>
    <w:sdt>
      <w:sdtPr>
        <w:tag w:val="goog_rdk_54"/>
      </w:sdtPr>
      <w:sdtContent>
        <w:p w:rsidR="00000000" w:rsidDel="00000000" w:rsidP="00000000" w:rsidRDefault="00000000" w:rsidRPr="00000000" w14:paraId="00000068">
          <w:pPr>
            <w:rPr/>
            <w:pPrChange w:author="DODO CoJeTiPotom" w:id="0" w:date="2017-06-01T10:17:00Z">
              <w:pPr>
                <w:spacing w:after="40" w:before="20" w:lineRule="auto"/>
              </w:pPr>
            </w:pPrChange>
          </w:pPr>
          <w:r w:rsidDel="00000000" w:rsidR="00000000" w:rsidRPr="00000000">
            <w:rPr>
              <w:rtl w:val="0"/>
            </w:rPr>
            <w:t xml:space="preserve">Fenomén </w:t>
          </w:r>
          <w:sdt>
            <w:sdtPr>
              <w:tag w:val="goog_rdk_53"/>
            </w:sdtPr>
            <w:sdtContent>
              <w:r w:rsidDel="00000000" w:rsidR="00000000" w:rsidRPr="00000000">
                <w:rPr>
                  <w:rtl w:val="0"/>
                  <w:rPrChange w:author="DODO CoJeTiPotom" w:id="33" w:date="2017-06-01T10:17:00Z">
                    <w:rPr>
                      <w:b w:val="1"/>
                    </w:rPr>
                  </w:rPrChange>
                </w:rPr>
                <w:t xml:space="preserve">PHANTOM</w:t>
              </w:r>
            </w:sdtContent>
          </w:sdt>
          <w:r w:rsidDel="00000000" w:rsidR="00000000" w:rsidRPr="00000000">
            <w:rPr>
              <w:rtl w:val="0"/>
            </w:rPr>
            <w:t xml:space="preserve">: Klient A položí dotaz, přečte odpověď na něj a prozatím neukončí transakci. Klient B vloží do databáze další řádky vyhovující podmínkám v dotazu klienta A a ukončí svou transakci. Klient A ve své transakci znovu položí stejný dotaz a obdrží jinou odpověď.</w:t>
          </w:r>
        </w:p>
      </w:sdtContent>
    </w:sdt>
    <w:sdt>
      <w:sdtPr>
        <w:tag w:val="goog_rdk_55"/>
      </w:sdtPr>
      <w:sdtContent>
        <w:p w:rsidR="00000000" w:rsidDel="00000000" w:rsidP="00000000" w:rsidRDefault="00000000" w:rsidRPr="00000000" w14:paraId="00000069">
          <w:pPr>
            <w:rPr/>
            <w:pPrChange w:author="DODO CoJeTiPotom" w:id="0" w:date="2017-06-01T10:17:00Z">
              <w:pPr>
                <w:spacing w:after="40" w:before="20" w:lineRule="auto"/>
              </w:pPr>
            </w:pPrChange>
          </w:pPr>
          <w:r w:rsidDel="00000000" w:rsidR="00000000" w:rsidRPr="00000000">
            <w:rPr>
              <w:rtl w:val="0"/>
            </w:rPr>
          </w:r>
        </w:p>
      </w:sdtContent>
    </w:sdt>
    <w:sdt>
      <w:sdtPr>
        <w:tag w:val="goog_rdk_56"/>
      </w:sdtPr>
      <w:sdtContent>
        <w:p w:rsidR="00000000" w:rsidDel="00000000" w:rsidP="00000000" w:rsidRDefault="00000000" w:rsidRPr="00000000" w14:paraId="0000006A">
          <w:pPr>
            <w:rPr/>
            <w:pPrChange w:author="DODO CoJeTiPotom" w:id="0" w:date="2017-06-01T10:17:00Z">
              <w:pPr>
                <w:spacing w:after="40" w:before="20" w:lineRule="auto"/>
              </w:pPr>
            </w:pPrChange>
          </w:pPr>
          <w:r w:rsidDel="00000000" w:rsidR="00000000" w:rsidRPr="00000000">
            <w:rPr>
              <w:rtl w:val="0"/>
            </w:rPr>
          </w:r>
        </w:p>
      </w:sdtContent>
    </w:sdt>
    <w:tbl>
      <w:tblPr>
        <w:tblStyle w:val="Table1"/>
        <w:tblW w:w="7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30"/>
        <w:gridCol w:w="1460"/>
        <w:gridCol w:w="2525"/>
        <w:gridCol w:w="1460"/>
        <w:tblGridChange w:id="0">
          <w:tblGrid>
            <w:gridCol w:w="2330"/>
            <w:gridCol w:w="1460"/>
            <w:gridCol w:w="2525"/>
            <w:gridCol w:w="1460"/>
          </w:tblGrid>
        </w:tblGridChange>
      </w:tblGrid>
      <w:tr>
        <w:tc>
          <w:tcPr>
            <w:shd w:fill="auto" w:val="clear"/>
            <w:tcMar>
              <w:top w:w="100.0" w:type="dxa"/>
              <w:left w:w="100.0" w:type="dxa"/>
              <w:bottom w:w="100.0" w:type="dxa"/>
              <w:right w:w="100.0" w:type="dxa"/>
            </w:tcMar>
          </w:tcPr>
          <w:sdt>
            <w:sdtPr>
              <w:tag w:val="goog_rdk_58"/>
            </w:sdtPr>
            <w:sdtContent>
              <w:p w:rsidR="00000000" w:rsidDel="00000000" w:rsidP="00000000" w:rsidRDefault="00000000" w:rsidRPr="00000000" w14:paraId="0000006B">
                <w:pPr>
                  <w:spacing w:line="240" w:lineRule="auto"/>
                  <w:rPr/>
                  <w:pPrChange w:author="DODO CoJeTiPotom" w:id="0" w:date="2017-06-01T10:17:00Z">
                    <w:pPr>
                      <w:widowControl w:val="0"/>
                    </w:pPr>
                  </w:pPrChange>
                </w:pPr>
                <w:sdt>
                  <w:sdtPr>
                    <w:tag w:val="goog_rdk_57"/>
                  </w:sdtPr>
                  <w:sdtContent>
                    <w:r w:rsidDel="00000000" w:rsidR="00000000" w:rsidRPr="00000000">
                      <w:rPr>
                        <w:rtl w:val="0"/>
                        <w:rPrChange w:author="DODO CoJeTiPotom" w:id="37" w:date="2017-06-01T10:17:00Z">
                          <w:rPr>
                            <w:sz w:val="18"/>
                            <w:szCs w:val="18"/>
                          </w:rPr>
                        </w:rPrChange>
                      </w:rPr>
                      <w:t xml:space="preserve">Stupeň izolace / fenomén</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60"/>
            </w:sdtPr>
            <w:sdtContent>
              <w:p w:rsidR="00000000" w:rsidDel="00000000" w:rsidP="00000000" w:rsidRDefault="00000000" w:rsidRPr="00000000" w14:paraId="0000006C">
                <w:pPr>
                  <w:spacing w:line="240" w:lineRule="auto"/>
                  <w:rPr/>
                  <w:pPrChange w:author="DODO CoJeTiPotom" w:id="0" w:date="2017-06-01T10:17:00Z">
                    <w:pPr>
                      <w:widowControl w:val="0"/>
                    </w:pPr>
                  </w:pPrChange>
                </w:pPr>
                <w:sdt>
                  <w:sdtPr>
                    <w:tag w:val="goog_rdk_59"/>
                  </w:sdtPr>
                  <w:sdtContent>
                    <w:r w:rsidDel="00000000" w:rsidR="00000000" w:rsidRPr="00000000">
                      <w:rPr>
                        <w:rtl w:val="0"/>
                        <w:rPrChange w:author="DODO CoJeTiPotom" w:id="39" w:date="2017-06-01T10:17:00Z">
                          <w:rPr>
                            <w:b w:val="1"/>
                            <w:sz w:val="18"/>
                            <w:szCs w:val="18"/>
                          </w:rPr>
                        </w:rPrChange>
                      </w:rPr>
                      <w:t xml:space="preserve">DIRTY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62"/>
            </w:sdtPr>
            <w:sdtContent>
              <w:p w:rsidR="00000000" w:rsidDel="00000000" w:rsidP="00000000" w:rsidRDefault="00000000" w:rsidRPr="00000000" w14:paraId="0000006D">
                <w:pPr>
                  <w:spacing w:line="240" w:lineRule="auto"/>
                  <w:rPr/>
                  <w:pPrChange w:author="DODO CoJeTiPotom" w:id="0" w:date="2017-06-01T10:17:00Z">
                    <w:pPr>
                      <w:widowControl w:val="0"/>
                    </w:pPr>
                  </w:pPrChange>
                </w:pPr>
                <w:sdt>
                  <w:sdtPr>
                    <w:tag w:val="goog_rdk_61"/>
                  </w:sdtPr>
                  <w:sdtContent>
                    <w:r w:rsidDel="00000000" w:rsidR="00000000" w:rsidRPr="00000000">
                      <w:rPr>
                        <w:rtl w:val="0"/>
                        <w:rPrChange w:author="DODO CoJeTiPotom" w:id="41" w:date="2017-06-01T10:17:00Z">
                          <w:rPr>
                            <w:b w:val="1"/>
                            <w:sz w:val="18"/>
                            <w:szCs w:val="18"/>
                          </w:rPr>
                        </w:rPrChange>
                      </w:rPr>
                      <w:t xml:space="preserve">NON-REPEATABLE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64"/>
            </w:sdtPr>
            <w:sdtContent>
              <w:p w:rsidR="00000000" w:rsidDel="00000000" w:rsidP="00000000" w:rsidRDefault="00000000" w:rsidRPr="00000000" w14:paraId="0000006E">
                <w:pPr>
                  <w:spacing w:line="240" w:lineRule="auto"/>
                  <w:rPr/>
                  <w:pPrChange w:author="DODO CoJeTiPotom" w:id="0" w:date="2017-06-01T10:17:00Z">
                    <w:pPr>
                      <w:widowControl w:val="0"/>
                    </w:pPr>
                  </w:pPrChange>
                </w:pPr>
                <w:sdt>
                  <w:sdtPr>
                    <w:tag w:val="goog_rdk_63"/>
                  </w:sdtPr>
                  <w:sdtContent>
                    <w:r w:rsidDel="00000000" w:rsidR="00000000" w:rsidRPr="00000000">
                      <w:rPr>
                        <w:rtl w:val="0"/>
                        <w:rPrChange w:author="DODO CoJeTiPotom" w:id="43" w:date="2017-06-01T10:17:00Z">
                          <w:rPr>
                            <w:b w:val="1"/>
                            <w:sz w:val="18"/>
                            <w:szCs w:val="18"/>
                          </w:rPr>
                        </w:rPrChange>
                      </w:rPr>
                      <w:t xml:space="preserve">PHANTOM</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66"/>
            </w:sdtPr>
            <w:sdtContent>
              <w:p w:rsidR="00000000" w:rsidDel="00000000" w:rsidP="00000000" w:rsidRDefault="00000000" w:rsidRPr="00000000" w14:paraId="0000006F">
                <w:pPr>
                  <w:spacing w:line="240" w:lineRule="auto"/>
                  <w:rPr/>
                  <w:pPrChange w:author="DODO CoJeTiPotom" w:id="0" w:date="2017-06-01T10:17:00Z">
                    <w:pPr>
                      <w:widowControl w:val="0"/>
                    </w:pPr>
                  </w:pPrChange>
                </w:pPr>
                <w:sdt>
                  <w:sdtPr>
                    <w:tag w:val="goog_rdk_65"/>
                  </w:sdtPr>
                  <w:sdtContent>
                    <w:r w:rsidDel="00000000" w:rsidR="00000000" w:rsidRPr="00000000">
                      <w:rPr>
                        <w:rtl w:val="0"/>
                        <w:rPrChange w:author="DODO CoJeTiPotom" w:id="45" w:date="2017-06-01T10:17:00Z">
                          <w:rPr>
                            <w:b w:val="1"/>
                            <w:sz w:val="18"/>
                            <w:szCs w:val="18"/>
                          </w:rPr>
                        </w:rPrChange>
                      </w:rPr>
                      <w:t xml:space="preserve">READ UNCOMMITTED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68"/>
            </w:sdtPr>
            <w:sdtContent>
              <w:p w:rsidR="00000000" w:rsidDel="00000000" w:rsidP="00000000" w:rsidRDefault="00000000" w:rsidRPr="00000000" w14:paraId="00000070">
                <w:pPr>
                  <w:spacing w:line="240" w:lineRule="auto"/>
                  <w:rPr/>
                  <w:pPrChange w:author="DODO CoJeTiPotom" w:id="0" w:date="2017-06-01T10:17:00Z">
                    <w:pPr>
                      <w:widowControl w:val="0"/>
                    </w:pPr>
                  </w:pPrChange>
                </w:pPr>
                <w:sdt>
                  <w:sdtPr>
                    <w:tag w:val="goog_rdk_67"/>
                  </w:sdtPr>
                  <w:sdtContent>
                    <w:r w:rsidDel="00000000" w:rsidR="00000000" w:rsidRPr="00000000">
                      <w:rPr>
                        <w:rtl w:val="0"/>
                        <w:rPrChange w:author="DODO CoJeTiPotom" w:id="47"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70"/>
            </w:sdtPr>
            <w:sdtContent>
              <w:p w:rsidR="00000000" w:rsidDel="00000000" w:rsidP="00000000" w:rsidRDefault="00000000" w:rsidRPr="00000000" w14:paraId="00000071">
                <w:pPr>
                  <w:spacing w:line="240" w:lineRule="auto"/>
                  <w:rPr/>
                  <w:pPrChange w:author="DODO CoJeTiPotom" w:id="0" w:date="2017-06-01T10:17:00Z">
                    <w:pPr>
                      <w:widowControl w:val="0"/>
                    </w:pPr>
                  </w:pPrChange>
                </w:pPr>
                <w:sdt>
                  <w:sdtPr>
                    <w:tag w:val="goog_rdk_69"/>
                  </w:sdtPr>
                  <w:sdtContent>
                    <w:r w:rsidDel="00000000" w:rsidR="00000000" w:rsidRPr="00000000">
                      <w:rPr>
                        <w:rtl w:val="0"/>
                        <w:rPrChange w:author="DODO CoJeTiPotom" w:id="49"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72"/>
            </w:sdtPr>
            <w:sdtContent>
              <w:p w:rsidR="00000000" w:rsidDel="00000000" w:rsidP="00000000" w:rsidRDefault="00000000" w:rsidRPr="00000000" w14:paraId="00000072">
                <w:pPr>
                  <w:spacing w:line="240" w:lineRule="auto"/>
                  <w:rPr/>
                  <w:pPrChange w:author="DODO CoJeTiPotom" w:id="0" w:date="2017-06-01T10:17:00Z">
                    <w:pPr>
                      <w:widowControl w:val="0"/>
                    </w:pPr>
                  </w:pPrChange>
                </w:pPr>
                <w:sdt>
                  <w:sdtPr>
                    <w:tag w:val="goog_rdk_71"/>
                  </w:sdtPr>
                  <w:sdtContent>
                    <w:r w:rsidDel="00000000" w:rsidR="00000000" w:rsidRPr="00000000">
                      <w:rPr>
                        <w:rtl w:val="0"/>
                        <w:rPrChange w:author="DODO CoJeTiPotom" w:id="51"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74"/>
            </w:sdtPr>
            <w:sdtContent>
              <w:p w:rsidR="00000000" w:rsidDel="00000000" w:rsidP="00000000" w:rsidRDefault="00000000" w:rsidRPr="00000000" w14:paraId="00000073">
                <w:pPr>
                  <w:spacing w:line="240" w:lineRule="auto"/>
                  <w:rPr/>
                  <w:pPrChange w:author="DODO CoJeTiPotom" w:id="0" w:date="2017-06-01T10:17:00Z">
                    <w:pPr>
                      <w:widowControl w:val="0"/>
                    </w:pPr>
                  </w:pPrChange>
                </w:pPr>
                <w:sdt>
                  <w:sdtPr>
                    <w:tag w:val="goog_rdk_73"/>
                  </w:sdtPr>
                  <w:sdtContent>
                    <w:r w:rsidDel="00000000" w:rsidR="00000000" w:rsidRPr="00000000">
                      <w:rPr>
                        <w:rtl w:val="0"/>
                        <w:rPrChange w:author="DODO CoJeTiPotom" w:id="53" w:date="2017-06-01T10:17:00Z">
                          <w:rPr>
                            <w:b w:val="1"/>
                            <w:sz w:val="18"/>
                            <w:szCs w:val="18"/>
                          </w:rPr>
                        </w:rPrChange>
                      </w:rPr>
                      <w:t xml:space="preserve">READ COMMITTED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76"/>
            </w:sdtPr>
            <w:sdtContent>
              <w:p w:rsidR="00000000" w:rsidDel="00000000" w:rsidP="00000000" w:rsidRDefault="00000000" w:rsidRPr="00000000" w14:paraId="00000074">
                <w:pPr>
                  <w:spacing w:line="240" w:lineRule="auto"/>
                  <w:rPr/>
                  <w:pPrChange w:author="DODO CoJeTiPotom" w:id="0" w:date="2017-06-01T10:17:00Z">
                    <w:pPr>
                      <w:widowControl w:val="0"/>
                    </w:pPr>
                  </w:pPrChange>
                </w:pPr>
                <w:sdt>
                  <w:sdtPr>
                    <w:tag w:val="goog_rdk_75"/>
                  </w:sdtPr>
                  <w:sdtContent>
                    <w:r w:rsidDel="00000000" w:rsidR="00000000" w:rsidRPr="00000000">
                      <w:rPr>
                        <w:rtl w:val="0"/>
                        <w:rPrChange w:author="DODO CoJeTiPotom" w:id="55"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78"/>
            </w:sdtPr>
            <w:sdtContent>
              <w:p w:rsidR="00000000" w:rsidDel="00000000" w:rsidP="00000000" w:rsidRDefault="00000000" w:rsidRPr="00000000" w14:paraId="00000075">
                <w:pPr>
                  <w:spacing w:line="240" w:lineRule="auto"/>
                  <w:rPr/>
                  <w:pPrChange w:author="DODO CoJeTiPotom" w:id="0" w:date="2017-06-01T10:17:00Z">
                    <w:pPr>
                      <w:widowControl w:val="0"/>
                    </w:pPr>
                  </w:pPrChange>
                </w:pPr>
                <w:sdt>
                  <w:sdtPr>
                    <w:tag w:val="goog_rdk_77"/>
                  </w:sdtPr>
                  <w:sdtContent>
                    <w:r w:rsidDel="00000000" w:rsidR="00000000" w:rsidRPr="00000000">
                      <w:rPr>
                        <w:rtl w:val="0"/>
                        <w:rPrChange w:author="DODO CoJeTiPotom" w:id="57"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80"/>
            </w:sdtPr>
            <w:sdtContent>
              <w:p w:rsidR="00000000" w:rsidDel="00000000" w:rsidP="00000000" w:rsidRDefault="00000000" w:rsidRPr="00000000" w14:paraId="00000076">
                <w:pPr>
                  <w:spacing w:line="240" w:lineRule="auto"/>
                  <w:rPr/>
                  <w:pPrChange w:author="DODO CoJeTiPotom" w:id="0" w:date="2017-06-01T10:17:00Z">
                    <w:pPr>
                      <w:widowControl w:val="0"/>
                    </w:pPr>
                  </w:pPrChange>
                </w:pPr>
                <w:sdt>
                  <w:sdtPr>
                    <w:tag w:val="goog_rdk_79"/>
                  </w:sdtPr>
                  <w:sdtContent>
                    <w:r w:rsidDel="00000000" w:rsidR="00000000" w:rsidRPr="00000000">
                      <w:rPr>
                        <w:rtl w:val="0"/>
                        <w:rPrChange w:author="DODO CoJeTiPotom" w:id="59"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82"/>
            </w:sdtPr>
            <w:sdtContent>
              <w:p w:rsidR="00000000" w:rsidDel="00000000" w:rsidP="00000000" w:rsidRDefault="00000000" w:rsidRPr="00000000" w14:paraId="00000077">
                <w:pPr>
                  <w:spacing w:line="240" w:lineRule="auto"/>
                  <w:rPr/>
                  <w:pPrChange w:author="DODO CoJeTiPotom" w:id="0" w:date="2017-06-01T10:17:00Z">
                    <w:pPr>
                      <w:widowControl w:val="0"/>
                    </w:pPr>
                  </w:pPrChange>
                </w:pPr>
                <w:sdt>
                  <w:sdtPr>
                    <w:tag w:val="goog_rdk_81"/>
                  </w:sdtPr>
                  <w:sdtContent>
                    <w:r w:rsidDel="00000000" w:rsidR="00000000" w:rsidRPr="00000000">
                      <w:rPr>
                        <w:rtl w:val="0"/>
                        <w:rPrChange w:author="DODO CoJeTiPotom" w:id="61" w:date="2017-06-01T10:17:00Z">
                          <w:rPr>
                            <w:b w:val="1"/>
                            <w:sz w:val="18"/>
                            <w:szCs w:val="18"/>
                          </w:rPr>
                        </w:rPrChange>
                      </w:rPr>
                      <w:t xml:space="preserve">REPEATABLE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84"/>
            </w:sdtPr>
            <w:sdtContent>
              <w:p w:rsidR="00000000" w:rsidDel="00000000" w:rsidP="00000000" w:rsidRDefault="00000000" w:rsidRPr="00000000" w14:paraId="00000078">
                <w:pPr>
                  <w:spacing w:line="240" w:lineRule="auto"/>
                  <w:rPr/>
                  <w:pPrChange w:author="DODO CoJeTiPotom" w:id="0" w:date="2017-06-01T10:17:00Z">
                    <w:pPr>
                      <w:widowControl w:val="0"/>
                    </w:pPr>
                  </w:pPrChange>
                </w:pPr>
                <w:sdt>
                  <w:sdtPr>
                    <w:tag w:val="goog_rdk_83"/>
                  </w:sdtPr>
                  <w:sdtContent>
                    <w:r w:rsidDel="00000000" w:rsidR="00000000" w:rsidRPr="00000000">
                      <w:rPr>
                        <w:rtl w:val="0"/>
                        <w:rPrChange w:author="DODO CoJeTiPotom" w:id="63"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86"/>
            </w:sdtPr>
            <w:sdtContent>
              <w:p w:rsidR="00000000" w:rsidDel="00000000" w:rsidP="00000000" w:rsidRDefault="00000000" w:rsidRPr="00000000" w14:paraId="00000079">
                <w:pPr>
                  <w:spacing w:line="240" w:lineRule="auto"/>
                  <w:rPr/>
                  <w:pPrChange w:author="DODO CoJeTiPotom" w:id="0" w:date="2017-06-01T10:17:00Z">
                    <w:pPr>
                      <w:widowControl w:val="0"/>
                    </w:pPr>
                  </w:pPrChange>
                </w:pPr>
                <w:sdt>
                  <w:sdtPr>
                    <w:tag w:val="goog_rdk_85"/>
                  </w:sdtPr>
                  <w:sdtContent>
                    <w:r w:rsidDel="00000000" w:rsidR="00000000" w:rsidRPr="00000000">
                      <w:rPr>
                        <w:rtl w:val="0"/>
                        <w:rPrChange w:author="DODO CoJeTiPotom" w:id="65"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88"/>
            </w:sdtPr>
            <w:sdtContent>
              <w:p w:rsidR="00000000" w:rsidDel="00000000" w:rsidP="00000000" w:rsidRDefault="00000000" w:rsidRPr="00000000" w14:paraId="0000007A">
                <w:pPr>
                  <w:spacing w:line="240" w:lineRule="auto"/>
                  <w:rPr/>
                  <w:pPrChange w:author="DODO CoJeTiPotom" w:id="0" w:date="2017-06-01T10:17:00Z">
                    <w:pPr>
                      <w:widowControl w:val="0"/>
                    </w:pPr>
                  </w:pPrChange>
                </w:pPr>
                <w:sdt>
                  <w:sdtPr>
                    <w:tag w:val="goog_rdk_87"/>
                  </w:sdtPr>
                  <w:sdtContent>
                    <w:r w:rsidDel="00000000" w:rsidR="00000000" w:rsidRPr="00000000">
                      <w:rPr>
                        <w:rtl w:val="0"/>
                        <w:rPrChange w:author="DODO CoJeTiPotom" w:id="67"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90"/>
            </w:sdtPr>
            <w:sdtContent>
              <w:p w:rsidR="00000000" w:rsidDel="00000000" w:rsidP="00000000" w:rsidRDefault="00000000" w:rsidRPr="00000000" w14:paraId="0000007B">
                <w:pPr>
                  <w:spacing w:line="240" w:lineRule="auto"/>
                  <w:rPr/>
                  <w:pPrChange w:author="DODO CoJeTiPotom" w:id="0" w:date="2017-06-01T10:17:00Z">
                    <w:pPr>
                      <w:widowControl w:val="0"/>
                    </w:pPr>
                  </w:pPrChange>
                </w:pPr>
                <w:sdt>
                  <w:sdtPr>
                    <w:tag w:val="goog_rdk_89"/>
                  </w:sdtPr>
                  <w:sdtContent>
                    <w:r w:rsidDel="00000000" w:rsidR="00000000" w:rsidRPr="00000000">
                      <w:rPr>
                        <w:rtl w:val="0"/>
                        <w:rPrChange w:author="DODO CoJeTiPotom" w:id="69" w:date="2017-06-01T10:17:00Z">
                          <w:rPr>
                            <w:b w:val="1"/>
                            <w:sz w:val="18"/>
                            <w:szCs w:val="18"/>
                          </w:rPr>
                        </w:rPrChange>
                      </w:rPr>
                      <w:t xml:space="preserve">SERIALIZABLE</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92"/>
            </w:sdtPr>
            <w:sdtContent>
              <w:p w:rsidR="00000000" w:rsidDel="00000000" w:rsidP="00000000" w:rsidRDefault="00000000" w:rsidRPr="00000000" w14:paraId="0000007C">
                <w:pPr>
                  <w:spacing w:line="240" w:lineRule="auto"/>
                  <w:rPr/>
                  <w:pPrChange w:author="DODO CoJeTiPotom" w:id="0" w:date="2017-06-01T10:17:00Z">
                    <w:pPr>
                      <w:widowControl w:val="0"/>
                    </w:pPr>
                  </w:pPrChange>
                </w:pPr>
                <w:sdt>
                  <w:sdtPr>
                    <w:tag w:val="goog_rdk_91"/>
                  </w:sdtPr>
                  <w:sdtContent>
                    <w:r w:rsidDel="00000000" w:rsidR="00000000" w:rsidRPr="00000000">
                      <w:rPr>
                        <w:rtl w:val="0"/>
                        <w:rPrChange w:author="DODO CoJeTiPotom" w:id="71"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94"/>
            </w:sdtPr>
            <w:sdtContent>
              <w:p w:rsidR="00000000" w:rsidDel="00000000" w:rsidP="00000000" w:rsidRDefault="00000000" w:rsidRPr="00000000" w14:paraId="0000007D">
                <w:pPr>
                  <w:spacing w:line="240" w:lineRule="auto"/>
                  <w:rPr/>
                  <w:pPrChange w:author="DODO CoJeTiPotom" w:id="0" w:date="2017-06-01T10:17:00Z">
                    <w:pPr>
                      <w:widowControl w:val="0"/>
                    </w:pPr>
                  </w:pPrChange>
                </w:pPr>
                <w:sdt>
                  <w:sdtPr>
                    <w:tag w:val="goog_rdk_93"/>
                  </w:sdtPr>
                  <w:sdtContent>
                    <w:r w:rsidDel="00000000" w:rsidR="00000000" w:rsidRPr="00000000">
                      <w:rPr>
                        <w:rtl w:val="0"/>
                        <w:rPrChange w:author="DODO CoJeTiPotom" w:id="73"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96"/>
            </w:sdtPr>
            <w:sdtContent>
              <w:p w:rsidR="00000000" w:rsidDel="00000000" w:rsidP="00000000" w:rsidRDefault="00000000" w:rsidRPr="00000000" w14:paraId="0000007E">
                <w:pPr>
                  <w:spacing w:line="240" w:lineRule="auto"/>
                  <w:rPr>
                    <w:shd w:fill="auto" w:val="clear"/>
                    <w:rPrChange w:author="DODO CoJeTiPotom" w:id="76" w:date="2017-06-01T10:17:00Z">
                      <w:rPr>
                        <w:sz w:val="18"/>
                        <w:szCs w:val="18"/>
                      </w:rPr>
                    </w:rPrChange>
                  </w:rPr>
                  <w:pPrChange w:author="DODO CoJeTiPotom" w:id="0" w:date="2017-06-01T10:17:00Z">
                    <w:pPr>
                      <w:widowControl w:val="0"/>
                    </w:pPr>
                  </w:pPrChange>
                </w:pPr>
                <w:sdt>
                  <w:sdtPr>
                    <w:tag w:val="goog_rdk_95"/>
                  </w:sdtPr>
                  <w:sdtContent>
                    <w:r w:rsidDel="00000000" w:rsidR="00000000" w:rsidRPr="00000000">
                      <w:rPr>
                        <w:rtl w:val="0"/>
                        <w:rPrChange w:author="DODO CoJeTiPotom" w:id="75" w:date="2017-06-01T10:17:00Z">
                          <w:rPr>
                            <w:sz w:val="18"/>
                            <w:szCs w:val="18"/>
                          </w:rPr>
                        </w:rPrChange>
                      </w:rPr>
                      <w:t xml:space="preserve">nemůže nastat</w:t>
                    </w:r>
                  </w:sdtContent>
                </w:sdt>
              </w:p>
            </w:sdtContent>
          </w:sdt>
        </w:tc>
      </w:tr>
    </w:tbl>
    <w:sdt>
      <w:sdtPr>
        <w:tag w:val="goog_rdk_97"/>
      </w:sdtPr>
      <w:sdtContent>
        <w:p w:rsidR="00000000" w:rsidDel="00000000" w:rsidP="00000000" w:rsidRDefault="00000000" w:rsidRPr="00000000" w14:paraId="0000007F">
          <w:pPr>
            <w:rPr/>
            <w:pPrChange w:author="DODO CoJeTiPotom" w:id="0" w:date="2017-06-01T10:17:00Z">
              <w:pPr>
                <w:spacing w:after="40" w:before="20" w:lineRule="auto"/>
              </w:pPr>
            </w:pPrChange>
          </w:pPr>
          <w:r w:rsidDel="00000000" w:rsidR="00000000" w:rsidRPr="00000000">
            <w:rPr>
              <w:rtl w:val="0"/>
            </w:rPr>
          </w:r>
        </w:p>
      </w:sdtContent>
    </w:sdt>
    <w:sdt>
      <w:sdtPr>
        <w:tag w:val="goog_rdk_99"/>
      </w:sdtPr>
      <w:sdtContent>
        <w:p w:rsidR="00000000" w:rsidDel="00000000" w:rsidP="00000000" w:rsidRDefault="00000000" w:rsidRPr="00000000" w14:paraId="00000080">
          <w:pPr>
            <w:rPr/>
            <w:pPrChange w:author="DODO CoJeTiPotom" w:id="0" w:date="2017-06-01T10:17:00Z">
              <w:pPr>
                <w:spacing w:after="40" w:before="20" w:lineRule="auto"/>
              </w:pPr>
            </w:pPrChange>
          </w:pPr>
          <w:sdt>
            <w:sdtPr>
              <w:tag w:val="goog_rdk_98"/>
            </w:sdtPr>
            <w:sdtContent>
              <w:r w:rsidDel="00000000" w:rsidR="00000000" w:rsidRPr="00000000">
                <w:rPr>
                  <w:rtl w:val="0"/>
                  <w:rPrChange w:author="DODO CoJeTiPotom" w:id="78" w:date="2017-06-01T10:17:00Z">
                    <w:rPr>
                      <w:b w:val="1"/>
                    </w:rPr>
                  </w:rPrChange>
                </w:rPr>
                <w:t xml:space="preserve">Triggery</w:t>
              </w:r>
            </w:sdtContent>
          </w:sdt>
          <w:r w:rsidDel="00000000" w:rsidR="00000000" w:rsidRPr="00000000">
            <w:rPr>
              <w:rtl w:val="0"/>
            </w:rPr>
          </w:r>
        </w:p>
      </w:sdtContent>
    </w:sdt>
    <w:sdt>
      <w:sdtPr>
        <w:tag w:val="goog_rdk_100"/>
      </w:sdtPr>
      <w:sdtContent>
        <w:p w:rsidR="00000000" w:rsidDel="00000000" w:rsidP="00000000" w:rsidRDefault="00000000" w:rsidRPr="00000000" w14:paraId="00000081">
          <w:pPr>
            <w:rPr/>
            <w:pPrChange w:author="DODO CoJeTiPotom" w:id="0" w:date="2017-06-01T10:17:00Z">
              <w:pPr>
                <w:spacing w:after="40" w:before="20" w:lineRule="auto"/>
              </w:pPr>
            </w:pPrChange>
          </w:pPr>
          <w:r w:rsidDel="00000000" w:rsidR="00000000" w:rsidRPr="00000000">
            <w:rPr>
              <w:rtl w:val="0"/>
            </w:rPr>
            <w:t xml:space="preserve">- procedury, které se automaticky spouští po úpravě záznamů v tabulce</w:t>
          </w:r>
        </w:p>
      </w:sdtContent>
    </w:sdt>
    <w:sdt>
      <w:sdtPr>
        <w:tag w:val="goog_rdk_101"/>
      </w:sdtPr>
      <w:sdtContent>
        <w:p w:rsidR="00000000" w:rsidDel="00000000" w:rsidP="00000000" w:rsidRDefault="00000000" w:rsidRPr="00000000" w14:paraId="00000082">
          <w:pPr>
            <w:rPr/>
            <w:pPrChange w:author="DODO CoJeTiPotom" w:id="0" w:date="2017-06-01T10:17:00Z">
              <w:pPr>
                <w:spacing w:after="40" w:before="20" w:lineRule="auto"/>
              </w:pPr>
            </w:pPrChange>
          </w:pPr>
          <w:r w:rsidDel="00000000" w:rsidR="00000000" w:rsidRPr="00000000">
            <w:rPr>
              <w:rtl w:val="0"/>
            </w:rPr>
          </w:r>
        </w:p>
      </w:sdtContent>
    </w:sdt>
    <w:sdt>
      <w:sdtPr>
        <w:tag w:val="goog_rdk_103"/>
      </w:sdtPr>
      <w:sdtContent>
        <w:p w:rsidR="00000000" w:rsidDel="00000000" w:rsidP="00000000" w:rsidRDefault="00000000" w:rsidRPr="00000000" w14:paraId="00000083">
          <w:pPr>
            <w:rPr>
              <w:shd w:fill="auto" w:val="clear"/>
              <w:rPrChange w:author="DODO CoJeTiPotom" w:id="83" w:date="2017-06-01T10:17:00Z">
                <w:rPr>
                  <w:b w:val="1"/>
                </w:rPr>
              </w:rPrChange>
            </w:rPr>
            <w:pPrChange w:author="DODO CoJeTiPotom" w:id="0" w:date="2017-06-01T10:17:00Z">
              <w:pPr>
                <w:spacing w:after="40" w:before="20" w:lineRule="auto"/>
              </w:pPr>
            </w:pPrChange>
          </w:pPr>
          <w:sdt>
            <w:sdtPr>
              <w:tag w:val="goog_rdk_102"/>
            </w:sdtPr>
            <w:sdtContent>
              <w:r w:rsidDel="00000000" w:rsidR="00000000" w:rsidRPr="00000000">
                <w:rPr>
                  <w:rtl w:val="0"/>
                  <w:rPrChange w:author="DODO CoJeTiPotom" w:id="82" w:date="2017-06-01T10:17:00Z">
                    <w:rPr>
                      <w:b w:val="1"/>
                    </w:rPr>
                  </w:rPrChange>
                </w:rPr>
                <w:t xml:space="preserve">Balíky</w:t>
              </w:r>
            </w:sdtContent>
          </w:sdt>
        </w:p>
      </w:sdtContent>
    </w:sdt>
    <w:sdt>
      <w:sdtPr>
        <w:tag w:val="goog_rdk_104"/>
      </w:sdtPr>
      <w:sdtContent>
        <w:p w:rsidR="00000000" w:rsidDel="00000000" w:rsidP="00000000" w:rsidRDefault="00000000" w:rsidRPr="00000000" w14:paraId="00000084">
          <w:pPr>
            <w:rPr/>
            <w:pPrChange w:author="DODO CoJeTiPotom" w:id="0" w:date="2017-06-01T10:17:00Z">
              <w:pPr>
                <w:spacing w:after="40" w:before="20" w:lineRule="auto"/>
              </w:pPr>
            </w:pPrChange>
          </w:pPr>
          <w:r w:rsidDel="00000000" w:rsidR="00000000" w:rsidRPr="00000000">
            <w:rPr>
              <w:rtl w:val="0"/>
            </w:rPr>
            <w:t xml:space="preserve">- jmenné prostory umožňující zapouzdření objektů (datových typů, uložených procedur, funkcí, triggerů, výjimek atd.), dovolují označení privátních (pomocných) a veřejných procedur</w:t>
          </w:r>
        </w:p>
      </w:sdtContent>
    </w:sdt>
    <w:sdt>
      <w:sdtPr>
        <w:tag w:val="goog_rdk_105"/>
      </w:sdtPr>
      <w:sdtContent>
        <w:p w:rsidR="00000000" w:rsidDel="00000000" w:rsidP="00000000" w:rsidRDefault="00000000" w:rsidRPr="00000000" w14:paraId="00000085">
          <w:pPr>
            <w:rPr/>
            <w:pPrChange w:author="DODO CoJeTiPotom" w:id="0" w:date="2017-06-01T10:17:00Z">
              <w:pPr>
                <w:spacing w:after="40" w:before="20" w:lineRule="auto"/>
              </w:pPr>
            </w:pPrChange>
          </w:pPr>
          <w:r w:rsidDel="00000000" w:rsidR="00000000" w:rsidRPr="00000000">
            <w:rPr>
              <w:rtl w:val="0"/>
            </w:rPr>
            <w:t xml:space="preserve">- rozdělený na deklaraci (veřejná část) a tělo (privátní část, implementace procedur)</w:t>
          </w:r>
        </w:p>
      </w:sdtContent>
    </w:sdt>
    <w:sdt>
      <w:sdtPr>
        <w:tag w:val="goog_rdk_106"/>
      </w:sdtPr>
      <w:sdtContent>
        <w:p w:rsidR="00000000" w:rsidDel="00000000" w:rsidP="00000000" w:rsidRDefault="00000000" w:rsidRPr="00000000" w14:paraId="00000086">
          <w:pPr>
            <w:rPr/>
            <w:pPrChange w:author="DODO CoJeTiPotom" w:id="0" w:date="2017-06-01T10:17:00Z">
              <w:pPr>
                <w:spacing w:after="40" w:before="20" w:lineRule="auto"/>
              </w:pPr>
            </w:pPrChange>
          </w:pPr>
          <w:r w:rsidDel="00000000" w:rsidR="00000000" w:rsidRPr="00000000">
            <w:rPr>
              <w:rtl w:val="0"/>
            </w:rPr>
          </w:r>
        </w:p>
      </w:sdtContent>
    </w:sdt>
    <w:sdt>
      <w:sdtPr>
        <w:tag w:val="goog_rdk_108"/>
      </w:sdtPr>
      <w:sdtContent>
        <w:p w:rsidR="00000000" w:rsidDel="00000000" w:rsidP="00000000" w:rsidRDefault="00000000" w:rsidRPr="00000000" w14:paraId="00000087">
          <w:pPr>
            <w:rPr/>
            <w:pPrChange w:author="DODO CoJeTiPotom" w:id="0" w:date="2017-06-01T10:17:00Z">
              <w:pPr>
                <w:spacing w:after="40" w:before="20" w:lineRule="auto"/>
              </w:pPr>
            </w:pPrChange>
          </w:pPr>
          <w:sdt>
            <w:sdtPr>
              <w:tag w:val="goog_rdk_107"/>
            </w:sdtPr>
            <w:sdtContent>
              <w:r w:rsidDel="00000000" w:rsidR="00000000" w:rsidRPr="00000000">
                <w:rPr>
                  <w:rtl w:val="0"/>
                  <w:rPrChange w:author="DODO CoJeTiPotom" w:id="87" w:date="2017-06-01T10:17:00Z">
                    <w:rPr>
                      <w:b w:val="1"/>
                    </w:rPr>
                  </w:rPrChange>
                </w:rPr>
                <w:t xml:space="preserve">Přístupová práva</w:t>
              </w:r>
            </w:sdtContent>
          </w:sdt>
          <w:r w:rsidDel="00000000" w:rsidR="00000000" w:rsidRPr="00000000">
            <w:rPr>
              <w:rtl w:val="0"/>
            </w:rPr>
          </w:r>
        </w:p>
      </w:sdtContent>
    </w:sdt>
    <w:sdt>
      <w:sdtPr>
        <w:tag w:val="goog_rdk_109"/>
      </w:sdtPr>
      <w:sdtContent>
        <w:p w:rsidR="00000000" w:rsidDel="00000000" w:rsidP="00000000" w:rsidRDefault="00000000" w:rsidRPr="00000000" w14:paraId="00000088">
          <w:pPr>
            <w:rPr/>
            <w:pPrChange w:author="DODO CoJeTiPotom" w:id="0" w:date="2017-06-01T10:17:00Z">
              <w:pPr>
                <w:spacing w:after="40" w:before="20" w:lineRule="auto"/>
              </w:pPr>
            </w:pPrChange>
          </w:pPr>
          <w:r w:rsidDel="00000000" w:rsidR="00000000" w:rsidRPr="00000000">
            <w:rPr>
              <w:rtl w:val="0"/>
            </w:rPr>
            <w:t xml:space="preserve">1) stejné jako má tvůrce procedury - AUTHID DEFINER</w:t>
          </w:r>
        </w:p>
      </w:sdtContent>
    </w:sdt>
    <w:sdt>
      <w:sdtPr>
        <w:tag w:val="goog_rdk_110"/>
      </w:sdtPr>
      <w:sdtContent>
        <w:p w:rsidR="00000000" w:rsidDel="00000000" w:rsidP="00000000" w:rsidRDefault="00000000" w:rsidRPr="00000000" w14:paraId="00000089">
          <w:pPr>
            <w:rPr/>
            <w:pPrChange w:author="DODO CoJeTiPotom" w:id="0" w:date="2017-06-01T10:17:00Z">
              <w:pPr>
                <w:spacing w:after="40" w:before="20" w:lineRule="auto"/>
              </w:pPr>
            </w:pPrChange>
          </w:pPr>
          <w:r w:rsidDel="00000000" w:rsidR="00000000" w:rsidRPr="00000000">
            <w:rPr>
              <w:rtl w:val="0"/>
            </w:rPr>
            <w:t xml:space="preserve">2) stejné jako má ten, kdo proceduru spouští - AUTHID CURRENT_USER</w:t>
          </w:r>
        </w:p>
      </w:sdtContent>
    </w:sdt>
    <w:sdt>
      <w:sdtPr>
        <w:tag w:val="goog_rdk_111"/>
      </w:sdtPr>
      <w:sdtContent>
        <w:p w:rsidR="00000000" w:rsidDel="00000000" w:rsidP="00000000" w:rsidRDefault="00000000" w:rsidRPr="00000000" w14:paraId="0000008A">
          <w:pPr>
            <w:rPr/>
            <w:pPrChange w:author="DODO CoJeTiPotom" w:id="0" w:date="2017-06-01T10:17:00Z">
              <w:pPr>
                <w:spacing w:after="40" w:before="20" w:lineRule="auto"/>
              </w:pPr>
            </w:pPrChange>
          </w:pPr>
          <w:r w:rsidDel="00000000" w:rsidR="00000000" w:rsidRPr="00000000">
            <w:rPr>
              <w:rtl w:val="0"/>
            </w:rPr>
          </w:r>
        </w:p>
      </w:sdtContent>
    </w:sdt>
    <w:sdt>
      <w:sdtPr>
        <w:tag w:val="goog_rdk_113"/>
      </w:sdtPr>
      <w:sdtContent>
        <w:p w:rsidR="00000000" w:rsidDel="00000000" w:rsidP="00000000" w:rsidRDefault="00000000" w:rsidRPr="00000000" w14:paraId="0000008B">
          <w:pPr>
            <w:rPr/>
            <w:pPrChange w:author="DODO CoJeTiPotom" w:id="0" w:date="2017-06-01T10:17:00Z">
              <w:pPr>
                <w:spacing w:after="40" w:before="20" w:lineRule="auto"/>
              </w:pPr>
            </w:pPrChange>
          </w:pPr>
          <w:sdt>
            <w:sdtPr>
              <w:tag w:val="goog_rdk_112"/>
            </w:sdtPr>
            <w:sdtContent>
              <w:r w:rsidDel="00000000" w:rsidR="00000000" w:rsidRPr="00000000">
                <w:rPr>
                  <w:rtl w:val="0"/>
                  <w:rPrChange w:author="DODO CoJeTiPotom" w:id="92" w:date="2017-06-01T10:17:00Z">
                    <w:rPr>
                      <w:b w:val="1"/>
                    </w:rPr>
                  </w:rPrChange>
                </w:rPr>
                <w:t xml:space="preserve">COMMIT WAIT</w:t>
              </w:r>
            </w:sdtContent>
          </w:sdt>
          <w:r w:rsidDel="00000000" w:rsidR="00000000" w:rsidRPr="00000000">
            <w:rPr>
              <w:rtl w:val="0"/>
            </w:rPr>
            <w:t xml:space="preserve"> - počká, než se data zapíšou do REDO logu (je zaručeno korektní potvrzení aktualizace)</w:t>
          </w:r>
        </w:p>
      </w:sdtContent>
    </w:sdt>
    <w:sdt>
      <w:sdtPr>
        <w:tag w:val="goog_rdk_115"/>
      </w:sdtPr>
      <w:sdtContent>
        <w:p w:rsidR="00000000" w:rsidDel="00000000" w:rsidP="00000000" w:rsidRDefault="00000000" w:rsidRPr="00000000" w14:paraId="0000008C">
          <w:pPr>
            <w:rPr>
              <w:rPrChange w:author="DODO CoJeTiPotom" w:id="94" w:date="2017-06-01T10:17:00Z">
                <w:rPr>
                  <w:b w:val="1"/>
                </w:rPr>
              </w:rPrChange>
            </w:rPr>
          </w:pPr>
          <w:sdt>
            <w:sdtPr>
              <w:tag w:val="goog_rdk_114"/>
            </w:sdtPr>
            <w:sdtContent>
              <w:r w:rsidDel="00000000" w:rsidR="00000000" w:rsidRPr="00000000">
                <w:rPr>
                  <w:rtl w:val="0"/>
                </w:rPr>
              </w:r>
            </w:sdtContent>
          </w:sdt>
        </w:p>
      </w:sdtContent>
    </w:sdt>
    <w:sdt>
      <w:sdtPr>
        <w:tag w:val="goog_rdk_117"/>
      </w:sdtPr>
      <w:sdtContent>
        <w:p w:rsidR="00000000" w:rsidDel="00000000" w:rsidP="00000000" w:rsidRDefault="00000000" w:rsidRPr="00000000" w14:paraId="0000008D">
          <w:pPr>
            <w:rPr>
              <w:rPrChange w:author="DODO CoJeTiPotom" w:id="94" w:date="2017-06-01T10:17:00Z">
                <w:rPr>
                  <w:b w:val="1"/>
                </w:rPr>
              </w:rPrChange>
            </w:rPr>
          </w:pPr>
          <w:sdt>
            <w:sdtPr>
              <w:tag w:val="goog_rdk_116"/>
            </w:sdtPr>
            <w:sdtContent>
              <w:r w:rsidDel="00000000" w:rsidR="00000000" w:rsidRPr="00000000">
                <w:rPr>
                  <w:rtl w:val="0"/>
                  <w:rPrChange w:author="DODO CoJeTiPotom" w:id="94" w:date="2017-06-01T10:17:00Z">
                    <w:rPr>
                      <w:b w:val="1"/>
                    </w:rPr>
                  </w:rPrChange>
                </w:rPr>
                <w:t xml:space="preserve">Otázky</w:t>
              </w:r>
            </w:sdtContent>
          </w:sdt>
        </w:p>
      </w:sdtContent>
    </w:sdt>
    <w:p w:rsidR="00000000" w:rsidDel="00000000" w:rsidP="00000000" w:rsidRDefault="00000000" w:rsidRPr="00000000" w14:paraId="0000008E">
      <w:pPr>
        <w:rPr/>
      </w:pPr>
      <w:sdt>
        <w:sdtPr>
          <w:tag w:val="goog_rdk_118"/>
        </w:sdtPr>
        <w:sdtContent>
          <w:r w:rsidDel="00000000" w:rsidR="00000000" w:rsidRPr="00000000">
            <w:rPr>
              <w:rtl w:val="0"/>
              <w:rPrChange w:author="DODO CoJeTiPotom" w:id="94" w:date="2017-06-01T10:17:00Z">
                <w:rPr>
                  <w:b w:val="1"/>
                </w:rPr>
              </w:rPrChange>
            </w:rPr>
            <w:t xml:space="preserve">1. Popište odloženou aktualizaci, zda se jedná o UNDO nebo REDO.</w:t>
          </w:r>
        </w:sdtContent>
      </w:sdt>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data se zapisují do paměťového bufferu, při kontrolním bodu jsou zapsána do logu a poté na disk</w:t>
      </w:r>
    </w:p>
    <w:p w:rsidR="00000000" w:rsidDel="00000000" w:rsidP="00000000" w:rsidRDefault="00000000" w:rsidRPr="00000000" w14:paraId="00000090">
      <w:pPr>
        <w:rPr/>
      </w:pPr>
      <w:r w:rsidDel="00000000" w:rsidR="00000000" w:rsidRPr="00000000">
        <w:rPr>
          <w:rtl w:val="0"/>
        </w:rPr>
        <w:t xml:space="preserve">- není třeba provádět UNDO, protože nepotvrzená data nejsou v databázi</w:t>
      </w:r>
    </w:p>
    <w:p w:rsidR="00000000" w:rsidDel="00000000" w:rsidP="00000000" w:rsidRDefault="00000000" w:rsidRPr="00000000" w14:paraId="00000091">
      <w:pPr>
        <w:rPr/>
      </w:pPr>
      <w:r w:rsidDel="00000000" w:rsidR="00000000" w:rsidRPr="00000000">
        <w:rPr>
          <w:rtl w:val="0"/>
        </w:rPr>
        <w:t xml:space="preserve">- pokud jsou data v logu a ne v databázi, provede se REDO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sdt>
        <w:sdtPr>
          <w:tag w:val="goog_rdk_119"/>
        </w:sdtPr>
        <w:sdtContent>
          <w:r w:rsidDel="00000000" w:rsidR="00000000" w:rsidRPr="00000000">
            <w:rPr>
              <w:rtl w:val="0"/>
              <w:rPrChange w:author="DODO CoJeTiPotom" w:id="95" w:date="2017-06-01T10:17:00Z">
                <w:rPr>
                  <w:b w:val="1"/>
                </w:rPr>
              </w:rPrChange>
            </w:rPr>
            <w:t xml:space="preserve">2. Co může nastat u read uncommited a nemůže nastat u read commited - naznačte na plánu dvou transakci.</w:t>
          </w:r>
        </w:sdtContent>
      </w:sdt>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sdt>
        <w:sdtPr>
          <w:tag w:val="goog_rdk_120"/>
        </w:sdtPr>
        <w:sdtContent>
          <w:r w:rsidDel="00000000" w:rsidR="00000000" w:rsidRPr="00000000">
            <w:rPr>
              <w:rtl w:val="0"/>
              <w:rPrChange w:author="DODO CoJeTiPotom" w:id="96" w:date="2017-06-01T10:17:00Z">
                <w:rPr>
                  <w:b w:val="1"/>
                  <w:sz w:val="18"/>
                  <w:szCs w:val="18"/>
                </w:rPr>
              </w:rPrChange>
            </w:rPr>
            <w:t xml:space="preserve">DIRTY READ</w:t>
          </w:r>
        </w:sdtContent>
      </w:sdt>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Plán z přednášky:</w:t>
      </w:r>
    </w:p>
    <w:p w:rsidR="00000000" w:rsidDel="00000000" w:rsidP="00000000" w:rsidRDefault="00000000" w:rsidRPr="00000000" w14:paraId="00000098">
      <w:pPr>
        <w:rPr/>
      </w:pPr>
      <w:r w:rsidDel="00000000" w:rsidR="00000000" w:rsidRPr="00000000">
        <w:rPr/>
        <w:drawing>
          <wp:inline distB="114300" distT="114300" distL="114300" distR="114300">
            <wp:extent cx="4238625" cy="1438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8625" cy="1438275"/>
                    </a:xfrm>
                    <a:prstGeom prst="rect"/>
                    <a:ln/>
                  </pic:spPr>
                </pic:pic>
              </a:graphicData>
            </a:graphic>
          </wp:inline>
        </w:drawing>
      </w:r>
      <w:r w:rsidDel="00000000" w:rsidR="00000000" w:rsidRPr="00000000">
        <w:rPr>
          <w:rtl w:val="0"/>
        </w:rPr>
      </w:r>
    </w:p>
    <w:sdt>
      <w:sdtPr>
        <w:tag w:val="goog_rdk_121"/>
      </w:sdtPr>
      <w:sdtContent>
        <w:p w:rsidR="00000000" w:rsidDel="00000000" w:rsidP="00000000" w:rsidRDefault="00000000" w:rsidRPr="00000000" w14:paraId="00000099">
          <w:pPr>
            <w:rPr/>
            <w:pPrChange w:author="DODO CoJeTiPotom" w:id="0" w:date="2017-06-01T10:17:00Z">
              <w:pPr>
                <w:spacing w:after="40" w:before="20" w:lineRule="auto"/>
              </w:pPr>
            </w:pPrChange>
          </w:pPr>
          <w:r w:rsidDel="00000000" w:rsidR="00000000" w:rsidRPr="00000000">
            <w:rPr>
              <w:rtl w:val="0"/>
            </w:rPr>
          </w:r>
        </w:p>
      </w:sdtContent>
    </w:sdt>
    <w:tbl>
      <w:tblPr>
        <w:tblStyle w:val="Table2"/>
        <w:tblW w:w="7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30"/>
        <w:gridCol w:w="1460"/>
        <w:gridCol w:w="2525"/>
        <w:gridCol w:w="1460"/>
        <w:tblGridChange w:id="0">
          <w:tblGrid>
            <w:gridCol w:w="2330"/>
            <w:gridCol w:w="1460"/>
            <w:gridCol w:w="2525"/>
            <w:gridCol w:w="1460"/>
          </w:tblGrid>
        </w:tblGridChange>
      </w:tblGrid>
      <w:tr>
        <w:tc>
          <w:tcPr>
            <w:shd w:fill="auto" w:val="clear"/>
            <w:tcMar>
              <w:top w:w="100.0" w:type="dxa"/>
              <w:left w:w="100.0" w:type="dxa"/>
              <w:bottom w:w="100.0" w:type="dxa"/>
              <w:right w:w="100.0" w:type="dxa"/>
            </w:tcMar>
          </w:tcPr>
          <w:sdt>
            <w:sdtPr>
              <w:tag w:val="goog_rdk_123"/>
            </w:sdtPr>
            <w:sdtContent>
              <w:p w:rsidR="00000000" w:rsidDel="00000000" w:rsidP="00000000" w:rsidRDefault="00000000" w:rsidRPr="00000000" w14:paraId="0000009A">
                <w:pPr>
                  <w:spacing w:line="240" w:lineRule="auto"/>
                  <w:rPr/>
                  <w:pPrChange w:author="DODO CoJeTiPotom" w:id="0" w:date="2017-06-01T10:17:00Z">
                    <w:pPr>
                      <w:widowControl w:val="0"/>
                    </w:pPr>
                  </w:pPrChange>
                </w:pPr>
                <w:sdt>
                  <w:sdtPr>
                    <w:tag w:val="goog_rdk_122"/>
                  </w:sdtPr>
                  <w:sdtContent>
                    <w:r w:rsidDel="00000000" w:rsidR="00000000" w:rsidRPr="00000000">
                      <w:rPr>
                        <w:rtl w:val="0"/>
                        <w:rPrChange w:author="DODO CoJeTiPotom" w:id="98" w:date="2017-06-01T10:17:00Z">
                          <w:rPr>
                            <w:sz w:val="18"/>
                            <w:szCs w:val="18"/>
                          </w:rPr>
                        </w:rPrChange>
                      </w:rPr>
                      <w:t xml:space="preserve">Stupeň izolace / fenomén</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125"/>
            </w:sdtPr>
            <w:sdtContent>
              <w:p w:rsidR="00000000" w:rsidDel="00000000" w:rsidP="00000000" w:rsidRDefault="00000000" w:rsidRPr="00000000" w14:paraId="0000009B">
                <w:pPr>
                  <w:spacing w:line="240" w:lineRule="auto"/>
                  <w:rPr/>
                  <w:pPrChange w:author="DODO CoJeTiPotom" w:id="0" w:date="2017-06-01T10:17:00Z">
                    <w:pPr>
                      <w:widowControl w:val="0"/>
                    </w:pPr>
                  </w:pPrChange>
                </w:pPr>
                <w:sdt>
                  <w:sdtPr>
                    <w:tag w:val="goog_rdk_124"/>
                  </w:sdtPr>
                  <w:sdtContent>
                    <w:r w:rsidDel="00000000" w:rsidR="00000000" w:rsidRPr="00000000">
                      <w:rPr>
                        <w:rtl w:val="0"/>
                        <w:rPrChange w:author="DODO CoJeTiPotom" w:id="100" w:date="2017-06-01T10:17:00Z">
                          <w:rPr>
                            <w:b w:val="1"/>
                            <w:sz w:val="18"/>
                            <w:szCs w:val="18"/>
                          </w:rPr>
                        </w:rPrChange>
                      </w:rPr>
                      <w:t xml:space="preserve">DIRTY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127"/>
            </w:sdtPr>
            <w:sdtContent>
              <w:p w:rsidR="00000000" w:rsidDel="00000000" w:rsidP="00000000" w:rsidRDefault="00000000" w:rsidRPr="00000000" w14:paraId="0000009C">
                <w:pPr>
                  <w:spacing w:line="240" w:lineRule="auto"/>
                  <w:rPr/>
                  <w:pPrChange w:author="DODO CoJeTiPotom" w:id="0" w:date="2017-06-01T10:17:00Z">
                    <w:pPr>
                      <w:widowControl w:val="0"/>
                    </w:pPr>
                  </w:pPrChange>
                </w:pPr>
                <w:sdt>
                  <w:sdtPr>
                    <w:tag w:val="goog_rdk_126"/>
                  </w:sdtPr>
                  <w:sdtContent>
                    <w:r w:rsidDel="00000000" w:rsidR="00000000" w:rsidRPr="00000000">
                      <w:rPr>
                        <w:rtl w:val="0"/>
                        <w:rPrChange w:author="DODO CoJeTiPotom" w:id="102" w:date="2017-06-01T10:17:00Z">
                          <w:rPr>
                            <w:b w:val="1"/>
                            <w:sz w:val="18"/>
                            <w:szCs w:val="18"/>
                          </w:rPr>
                        </w:rPrChange>
                      </w:rPr>
                      <w:t xml:space="preserve">NON-REPEATABLE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129"/>
            </w:sdtPr>
            <w:sdtContent>
              <w:p w:rsidR="00000000" w:rsidDel="00000000" w:rsidP="00000000" w:rsidRDefault="00000000" w:rsidRPr="00000000" w14:paraId="0000009D">
                <w:pPr>
                  <w:spacing w:line="240" w:lineRule="auto"/>
                  <w:rPr/>
                  <w:pPrChange w:author="DODO CoJeTiPotom" w:id="0" w:date="2017-06-01T10:17:00Z">
                    <w:pPr>
                      <w:widowControl w:val="0"/>
                    </w:pPr>
                  </w:pPrChange>
                </w:pPr>
                <w:sdt>
                  <w:sdtPr>
                    <w:tag w:val="goog_rdk_128"/>
                  </w:sdtPr>
                  <w:sdtContent>
                    <w:r w:rsidDel="00000000" w:rsidR="00000000" w:rsidRPr="00000000">
                      <w:rPr>
                        <w:rtl w:val="0"/>
                        <w:rPrChange w:author="DODO CoJeTiPotom" w:id="104" w:date="2017-06-01T10:17:00Z">
                          <w:rPr>
                            <w:b w:val="1"/>
                            <w:sz w:val="18"/>
                            <w:szCs w:val="18"/>
                          </w:rPr>
                        </w:rPrChange>
                      </w:rPr>
                      <w:t xml:space="preserve">PHANTOM</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131"/>
            </w:sdtPr>
            <w:sdtContent>
              <w:p w:rsidR="00000000" w:rsidDel="00000000" w:rsidP="00000000" w:rsidRDefault="00000000" w:rsidRPr="00000000" w14:paraId="0000009E">
                <w:pPr>
                  <w:spacing w:line="240" w:lineRule="auto"/>
                  <w:rPr/>
                  <w:pPrChange w:author="DODO CoJeTiPotom" w:id="0" w:date="2017-06-01T10:17:00Z">
                    <w:pPr>
                      <w:widowControl w:val="0"/>
                    </w:pPr>
                  </w:pPrChange>
                </w:pPr>
                <w:sdt>
                  <w:sdtPr>
                    <w:tag w:val="goog_rdk_130"/>
                  </w:sdtPr>
                  <w:sdtContent>
                    <w:r w:rsidDel="00000000" w:rsidR="00000000" w:rsidRPr="00000000">
                      <w:rPr>
                        <w:rtl w:val="0"/>
                        <w:rPrChange w:author="DODO CoJeTiPotom" w:id="106" w:date="2017-06-01T10:17:00Z">
                          <w:rPr>
                            <w:b w:val="1"/>
                            <w:sz w:val="18"/>
                            <w:szCs w:val="18"/>
                          </w:rPr>
                        </w:rPrChange>
                      </w:rPr>
                      <w:t xml:space="preserve">READ UNCOMMITTED</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33"/>
            </w:sdtPr>
            <w:sdtContent>
              <w:p w:rsidR="00000000" w:rsidDel="00000000" w:rsidP="00000000" w:rsidRDefault="00000000" w:rsidRPr="00000000" w14:paraId="0000009F">
                <w:pPr>
                  <w:spacing w:line="240" w:lineRule="auto"/>
                  <w:rPr/>
                  <w:pPrChange w:author="DODO CoJeTiPotom" w:id="0" w:date="2017-06-01T10:17:00Z">
                    <w:pPr>
                      <w:widowControl w:val="0"/>
                    </w:pPr>
                  </w:pPrChange>
                </w:pPr>
                <w:sdt>
                  <w:sdtPr>
                    <w:tag w:val="goog_rdk_132"/>
                  </w:sdtPr>
                  <w:sdtContent>
                    <w:r w:rsidDel="00000000" w:rsidR="00000000" w:rsidRPr="00000000">
                      <w:rPr>
                        <w:rtl w:val="0"/>
                        <w:rPrChange w:author="DODO CoJeTiPotom" w:id="108" w:date="2017-06-01T10:17:00Z">
                          <w:rPr>
                            <w:sz w:val="18"/>
                            <w:szCs w:val="18"/>
                          </w:rPr>
                        </w:rPrChange>
                      </w:rPr>
                      <w:t xml:space="preserve">může nastat</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35"/>
            </w:sdtPr>
            <w:sdtContent>
              <w:p w:rsidR="00000000" w:rsidDel="00000000" w:rsidP="00000000" w:rsidRDefault="00000000" w:rsidRPr="00000000" w14:paraId="000000A0">
                <w:pPr>
                  <w:spacing w:line="240" w:lineRule="auto"/>
                  <w:rPr/>
                  <w:pPrChange w:author="DODO CoJeTiPotom" w:id="0" w:date="2017-06-01T10:17:00Z">
                    <w:pPr>
                      <w:widowControl w:val="0"/>
                    </w:pPr>
                  </w:pPrChange>
                </w:pPr>
                <w:sdt>
                  <w:sdtPr>
                    <w:tag w:val="goog_rdk_134"/>
                  </w:sdtPr>
                  <w:sdtContent>
                    <w:r w:rsidDel="00000000" w:rsidR="00000000" w:rsidRPr="00000000">
                      <w:rPr>
                        <w:rtl w:val="0"/>
                        <w:rPrChange w:author="DODO CoJeTiPotom" w:id="110" w:date="2017-06-01T10:17:00Z">
                          <w:rPr>
                            <w:sz w:val="18"/>
                            <w:szCs w:val="18"/>
                          </w:rPr>
                        </w:rPrChange>
                      </w:rPr>
                      <w:t xml:space="preserve">může nastat</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37"/>
            </w:sdtPr>
            <w:sdtContent>
              <w:p w:rsidR="00000000" w:rsidDel="00000000" w:rsidP="00000000" w:rsidRDefault="00000000" w:rsidRPr="00000000" w14:paraId="000000A1">
                <w:pPr>
                  <w:spacing w:line="240" w:lineRule="auto"/>
                  <w:rPr/>
                  <w:pPrChange w:author="DODO CoJeTiPotom" w:id="0" w:date="2017-06-01T10:17:00Z">
                    <w:pPr>
                      <w:widowControl w:val="0"/>
                    </w:pPr>
                  </w:pPrChange>
                </w:pPr>
                <w:sdt>
                  <w:sdtPr>
                    <w:tag w:val="goog_rdk_136"/>
                  </w:sdtPr>
                  <w:sdtContent>
                    <w:r w:rsidDel="00000000" w:rsidR="00000000" w:rsidRPr="00000000">
                      <w:rPr>
                        <w:rtl w:val="0"/>
                        <w:rPrChange w:author="DODO CoJeTiPotom" w:id="112"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139"/>
            </w:sdtPr>
            <w:sdtContent>
              <w:p w:rsidR="00000000" w:rsidDel="00000000" w:rsidP="00000000" w:rsidRDefault="00000000" w:rsidRPr="00000000" w14:paraId="000000A2">
                <w:pPr>
                  <w:spacing w:line="240" w:lineRule="auto"/>
                  <w:rPr/>
                  <w:pPrChange w:author="DODO CoJeTiPotom" w:id="0" w:date="2017-06-01T10:17:00Z">
                    <w:pPr>
                      <w:widowControl w:val="0"/>
                    </w:pPr>
                  </w:pPrChange>
                </w:pPr>
                <w:sdt>
                  <w:sdtPr>
                    <w:tag w:val="goog_rdk_138"/>
                  </w:sdtPr>
                  <w:sdtContent>
                    <w:r w:rsidDel="00000000" w:rsidR="00000000" w:rsidRPr="00000000">
                      <w:rPr>
                        <w:rtl w:val="0"/>
                        <w:rPrChange w:author="DODO CoJeTiPotom" w:id="114" w:date="2017-06-01T10:17:00Z">
                          <w:rPr>
                            <w:b w:val="1"/>
                            <w:sz w:val="18"/>
                            <w:szCs w:val="18"/>
                          </w:rPr>
                        </w:rPrChange>
                      </w:rPr>
                      <w:t xml:space="preserve">READ COMMITTED</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41"/>
            </w:sdtPr>
            <w:sdtContent>
              <w:p w:rsidR="00000000" w:rsidDel="00000000" w:rsidP="00000000" w:rsidRDefault="00000000" w:rsidRPr="00000000" w14:paraId="000000A3">
                <w:pPr>
                  <w:spacing w:line="240" w:lineRule="auto"/>
                  <w:rPr/>
                  <w:pPrChange w:author="DODO CoJeTiPotom" w:id="0" w:date="2017-06-01T10:17:00Z">
                    <w:pPr>
                      <w:widowControl w:val="0"/>
                    </w:pPr>
                  </w:pPrChange>
                </w:pPr>
                <w:sdt>
                  <w:sdtPr>
                    <w:tag w:val="goog_rdk_140"/>
                  </w:sdtPr>
                  <w:sdtContent>
                    <w:r w:rsidDel="00000000" w:rsidR="00000000" w:rsidRPr="00000000">
                      <w:rPr>
                        <w:rtl w:val="0"/>
                        <w:rPrChange w:author="DODO CoJeTiPotom" w:id="116" w:date="2017-06-01T10:17:00Z">
                          <w:rPr>
                            <w:sz w:val="18"/>
                            <w:szCs w:val="18"/>
                          </w:rPr>
                        </w:rPrChange>
                      </w:rPr>
                      <w:t xml:space="preserve">nemůže nastat</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43"/>
            </w:sdtPr>
            <w:sdtContent>
              <w:p w:rsidR="00000000" w:rsidDel="00000000" w:rsidP="00000000" w:rsidRDefault="00000000" w:rsidRPr="00000000" w14:paraId="000000A4">
                <w:pPr>
                  <w:spacing w:line="240" w:lineRule="auto"/>
                  <w:rPr/>
                  <w:pPrChange w:author="DODO CoJeTiPotom" w:id="0" w:date="2017-06-01T10:17:00Z">
                    <w:pPr>
                      <w:widowControl w:val="0"/>
                    </w:pPr>
                  </w:pPrChange>
                </w:pPr>
                <w:sdt>
                  <w:sdtPr>
                    <w:tag w:val="goog_rdk_142"/>
                  </w:sdtPr>
                  <w:sdtContent>
                    <w:r w:rsidDel="00000000" w:rsidR="00000000" w:rsidRPr="00000000">
                      <w:rPr>
                        <w:rtl w:val="0"/>
                        <w:rPrChange w:author="DODO CoJeTiPotom" w:id="118" w:date="2017-06-01T10:17:00Z">
                          <w:rPr>
                            <w:sz w:val="18"/>
                            <w:szCs w:val="18"/>
                          </w:rPr>
                        </w:rPrChange>
                      </w:rPr>
                      <w:t xml:space="preserve">může nastat</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45"/>
            </w:sdtPr>
            <w:sdtContent>
              <w:p w:rsidR="00000000" w:rsidDel="00000000" w:rsidP="00000000" w:rsidRDefault="00000000" w:rsidRPr="00000000" w14:paraId="000000A5">
                <w:pPr>
                  <w:spacing w:line="240" w:lineRule="auto"/>
                  <w:rPr/>
                  <w:pPrChange w:author="DODO CoJeTiPotom" w:id="0" w:date="2017-06-01T10:17:00Z">
                    <w:pPr>
                      <w:widowControl w:val="0"/>
                    </w:pPr>
                  </w:pPrChange>
                </w:pPr>
                <w:sdt>
                  <w:sdtPr>
                    <w:tag w:val="goog_rdk_144"/>
                  </w:sdtPr>
                  <w:sdtContent>
                    <w:r w:rsidDel="00000000" w:rsidR="00000000" w:rsidRPr="00000000">
                      <w:rPr>
                        <w:rtl w:val="0"/>
                        <w:rPrChange w:author="DODO CoJeTiPotom" w:id="120"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147"/>
            </w:sdtPr>
            <w:sdtContent>
              <w:p w:rsidR="00000000" w:rsidDel="00000000" w:rsidP="00000000" w:rsidRDefault="00000000" w:rsidRPr="00000000" w14:paraId="000000A6">
                <w:pPr>
                  <w:spacing w:line="240" w:lineRule="auto"/>
                  <w:rPr/>
                  <w:pPrChange w:author="DODO CoJeTiPotom" w:id="0" w:date="2017-06-01T10:17:00Z">
                    <w:pPr>
                      <w:widowControl w:val="0"/>
                    </w:pPr>
                  </w:pPrChange>
                </w:pPr>
                <w:sdt>
                  <w:sdtPr>
                    <w:tag w:val="goog_rdk_146"/>
                  </w:sdtPr>
                  <w:sdtContent>
                    <w:r w:rsidDel="00000000" w:rsidR="00000000" w:rsidRPr="00000000">
                      <w:rPr>
                        <w:rtl w:val="0"/>
                        <w:rPrChange w:author="DODO CoJeTiPotom" w:id="122" w:date="2017-06-01T10:17:00Z">
                          <w:rPr>
                            <w:b w:val="1"/>
                            <w:sz w:val="18"/>
                            <w:szCs w:val="18"/>
                          </w:rPr>
                        </w:rPrChange>
                      </w:rPr>
                      <w:t xml:space="preserve">REPEATABLE READ</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49"/>
            </w:sdtPr>
            <w:sdtContent>
              <w:p w:rsidR="00000000" w:rsidDel="00000000" w:rsidP="00000000" w:rsidRDefault="00000000" w:rsidRPr="00000000" w14:paraId="000000A7">
                <w:pPr>
                  <w:spacing w:line="240" w:lineRule="auto"/>
                  <w:rPr/>
                  <w:pPrChange w:author="DODO CoJeTiPotom" w:id="0" w:date="2017-06-01T10:17:00Z">
                    <w:pPr>
                      <w:widowControl w:val="0"/>
                    </w:pPr>
                  </w:pPrChange>
                </w:pPr>
                <w:sdt>
                  <w:sdtPr>
                    <w:tag w:val="goog_rdk_148"/>
                  </w:sdtPr>
                  <w:sdtContent>
                    <w:r w:rsidDel="00000000" w:rsidR="00000000" w:rsidRPr="00000000">
                      <w:rPr>
                        <w:rtl w:val="0"/>
                        <w:rPrChange w:author="DODO CoJeTiPotom" w:id="124" w:date="2017-06-01T10:17:00Z">
                          <w:rPr>
                            <w:sz w:val="18"/>
                            <w:szCs w:val="18"/>
                          </w:rPr>
                        </w:rPrChange>
                      </w:rPr>
                      <w:t xml:space="preserve">nemůže nastat</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51"/>
            </w:sdtPr>
            <w:sdtContent>
              <w:p w:rsidR="00000000" w:rsidDel="00000000" w:rsidP="00000000" w:rsidRDefault="00000000" w:rsidRPr="00000000" w14:paraId="000000A8">
                <w:pPr>
                  <w:spacing w:line="240" w:lineRule="auto"/>
                  <w:rPr/>
                  <w:pPrChange w:author="DODO CoJeTiPotom" w:id="0" w:date="2017-06-01T10:17:00Z">
                    <w:pPr>
                      <w:widowControl w:val="0"/>
                    </w:pPr>
                  </w:pPrChange>
                </w:pPr>
                <w:sdt>
                  <w:sdtPr>
                    <w:tag w:val="goog_rdk_150"/>
                  </w:sdtPr>
                  <w:sdtContent>
                    <w:r w:rsidDel="00000000" w:rsidR="00000000" w:rsidRPr="00000000">
                      <w:rPr>
                        <w:rtl w:val="0"/>
                        <w:rPrChange w:author="DODO CoJeTiPotom" w:id="126" w:date="2017-06-01T10:17:00Z">
                          <w:rPr>
                            <w:sz w:val="18"/>
                            <w:szCs w:val="18"/>
                          </w:rPr>
                        </w:rPrChange>
                      </w:rPr>
                      <w:t xml:space="preserve">nemůže nastat</w:t>
                    </w:r>
                  </w:sdtContent>
                </w:sdt>
                <w:r w:rsidDel="00000000" w:rsidR="00000000" w:rsidRPr="00000000">
                  <w:rPr>
                    <w:rtl w:val="0"/>
                  </w:rPr>
                </w:r>
              </w:p>
            </w:sdtContent>
          </w:sdt>
        </w:tc>
        <w:tc>
          <w:tcPr>
            <w:shd w:fill="ff0000" w:val="clear"/>
            <w:tcMar>
              <w:top w:w="100.0" w:type="dxa"/>
              <w:left w:w="100.0" w:type="dxa"/>
              <w:bottom w:w="100.0" w:type="dxa"/>
              <w:right w:w="100.0" w:type="dxa"/>
            </w:tcMar>
          </w:tcPr>
          <w:sdt>
            <w:sdtPr>
              <w:tag w:val="goog_rdk_153"/>
            </w:sdtPr>
            <w:sdtContent>
              <w:p w:rsidR="00000000" w:rsidDel="00000000" w:rsidP="00000000" w:rsidRDefault="00000000" w:rsidRPr="00000000" w14:paraId="000000A9">
                <w:pPr>
                  <w:spacing w:line="240" w:lineRule="auto"/>
                  <w:rPr/>
                  <w:pPrChange w:author="DODO CoJeTiPotom" w:id="0" w:date="2017-06-01T10:17:00Z">
                    <w:pPr>
                      <w:widowControl w:val="0"/>
                    </w:pPr>
                  </w:pPrChange>
                </w:pPr>
                <w:sdt>
                  <w:sdtPr>
                    <w:tag w:val="goog_rdk_152"/>
                  </w:sdtPr>
                  <w:sdtContent>
                    <w:r w:rsidDel="00000000" w:rsidR="00000000" w:rsidRPr="00000000">
                      <w:rPr>
                        <w:rtl w:val="0"/>
                        <w:rPrChange w:author="DODO CoJeTiPotom" w:id="128"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155"/>
            </w:sdtPr>
            <w:sdtContent>
              <w:p w:rsidR="00000000" w:rsidDel="00000000" w:rsidP="00000000" w:rsidRDefault="00000000" w:rsidRPr="00000000" w14:paraId="000000AA">
                <w:pPr>
                  <w:spacing w:line="240" w:lineRule="auto"/>
                  <w:rPr/>
                  <w:pPrChange w:author="DODO CoJeTiPotom" w:id="0" w:date="2017-06-01T10:17:00Z">
                    <w:pPr>
                      <w:widowControl w:val="0"/>
                    </w:pPr>
                  </w:pPrChange>
                </w:pPr>
                <w:sdt>
                  <w:sdtPr>
                    <w:tag w:val="goog_rdk_154"/>
                  </w:sdtPr>
                  <w:sdtContent>
                    <w:r w:rsidDel="00000000" w:rsidR="00000000" w:rsidRPr="00000000">
                      <w:rPr>
                        <w:rtl w:val="0"/>
                        <w:rPrChange w:author="DODO CoJeTiPotom" w:id="130" w:date="2017-06-01T10:17:00Z">
                          <w:rPr>
                            <w:b w:val="1"/>
                            <w:sz w:val="18"/>
                            <w:szCs w:val="18"/>
                          </w:rPr>
                        </w:rPrChange>
                      </w:rPr>
                      <w:t xml:space="preserve">SERIALIZABLE</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57"/>
            </w:sdtPr>
            <w:sdtContent>
              <w:p w:rsidR="00000000" w:rsidDel="00000000" w:rsidP="00000000" w:rsidRDefault="00000000" w:rsidRPr="00000000" w14:paraId="000000AB">
                <w:pPr>
                  <w:spacing w:line="240" w:lineRule="auto"/>
                  <w:rPr/>
                  <w:pPrChange w:author="DODO CoJeTiPotom" w:id="0" w:date="2017-06-01T10:17:00Z">
                    <w:pPr>
                      <w:widowControl w:val="0"/>
                    </w:pPr>
                  </w:pPrChange>
                </w:pPr>
                <w:sdt>
                  <w:sdtPr>
                    <w:tag w:val="goog_rdk_156"/>
                  </w:sdtPr>
                  <w:sdtContent>
                    <w:r w:rsidDel="00000000" w:rsidR="00000000" w:rsidRPr="00000000">
                      <w:rPr>
                        <w:rtl w:val="0"/>
                        <w:rPrChange w:author="DODO CoJeTiPotom" w:id="132" w:date="2017-06-01T10:17:00Z">
                          <w:rPr>
                            <w:sz w:val="18"/>
                            <w:szCs w:val="18"/>
                          </w:rPr>
                        </w:rPrChange>
                      </w:rPr>
                      <w:t xml:space="preserve">nemůže nastat</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59"/>
            </w:sdtPr>
            <w:sdtContent>
              <w:p w:rsidR="00000000" w:rsidDel="00000000" w:rsidP="00000000" w:rsidRDefault="00000000" w:rsidRPr="00000000" w14:paraId="000000AC">
                <w:pPr>
                  <w:spacing w:line="240" w:lineRule="auto"/>
                  <w:rPr/>
                  <w:pPrChange w:author="DODO CoJeTiPotom" w:id="0" w:date="2017-06-01T10:17:00Z">
                    <w:pPr>
                      <w:widowControl w:val="0"/>
                    </w:pPr>
                  </w:pPrChange>
                </w:pPr>
                <w:sdt>
                  <w:sdtPr>
                    <w:tag w:val="goog_rdk_158"/>
                  </w:sdtPr>
                  <w:sdtContent>
                    <w:r w:rsidDel="00000000" w:rsidR="00000000" w:rsidRPr="00000000">
                      <w:rPr>
                        <w:rtl w:val="0"/>
                        <w:rPrChange w:author="DODO CoJeTiPotom" w:id="134" w:date="2017-06-01T10:17:00Z">
                          <w:rPr>
                            <w:sz w:val="18"/>
                            <w:szCs w:val="18"/>
                          </w:rPr>
                        </w:rPrChange>
                      </w:rPr>
                      <w:t xml:space="preserve">nemůže nastat</w:t>
                    </w:r>
                  </w:sdtContent>
                </w:sdt>
                <w:r w:rsidDel="00000000" w:rsidR="00000000" w:rsidRPr="00000000">
                  <w:rPr>
                    <w:rtl w:val="0"/>
                  </w:rPr>
                </w:r>
              </w:p>
            </w:sdtContent>
          </w:sdt>
        </w:tc>
        <w:tc>
          <w:tcPr>
            <w:shd w:fill="00ff00" w:val="clear"/>
            <w:tcMar>
              <w:top w:w="100.0" w:type="dxa"/>
              <w:left w:w="100.0" w:type="dxa"/>
              <w:bottom w:w="100.0" w:type="dxa"/>
              <w:right w:w="100.0" w:type="dxa"/>
            </w:tcMar>
          </w:tcPr>
          <w:sdt>
            <w:sdtPr>
              <w:tag w:val="goog_rdk_161"/>
            </w:sdtPr>
            <w:sdtContent>
              <w:p w:rsidR="00000000" w:rsidDel="00000000" w:rsidP="00000000" w:rsidRDefault="00000000" w:rsidRPr="00000000" w14:paraId="000000AD">
                <w:pPr>
                  <w:spacing w:line="240" w:lineRule="auto"/>
                  <w:rPr>
                    <w:shd w:fill="auto" w:val="clear"/>
                    <w:rPrChange w:author="DODO CoJeTiPotom" w:id="137" w:date="2017-06-01T10:17:00Z">
                      <w:rPr>
                        <w:sz w:val="18"/>
                        <w:szCs w:val="18"/>
                      </w:rPr>
                    </w:rPrChange>
                  </w:rPr>
                  <w:pPrChange w:author="DODO CoJeTiPotom" w:id="0" w:date="2017-06-01T10:17:00Z">
                    <w:pPr>
                      <w:widowControl w:val="0"/>
                    </w:pPr>
                  </w:pPrChange>
                </w:pPr>
                <w:sdt>
                  <w:sdtPr>
                    <w:tag w:val="goog_rdk_160"/>
                  </w:sdtPr>
                  <w:sdtContent>
                    <w:r w:rsidDel="00000000" w:rsidR="00000000" w:rsidRPr="00000000">
                      <w:rPr>
                        <w:rtl w:val="0"/>
                        <w:rPrChange w:author="DODO CoJeTiPotom" w:id="136" w:date="2017-06-01T10:17:00Z">
                          <w:rPr>
                            <w:sz w:val="18"/>
                            <w:szCs w:val="18"/>
                          </w:rPr>
                        </w:rPrChange>
                      </w:rPr>
                      <w:t xml:space="preserve">nemůže nastat</w:t>
                    </w:r>
                  </w:sdtContent>
                </w:sdt>
              </w:p>
            </w:sdtContent>
          </w:sdt>
        </w:tc>
      </w:tr>
    </w:tbl>
    <w:sdt>
      <w:sdtPr>
        <w:tag w:val="goog_rdk_162"/>
      </w:sdtPr>
      <w:sdtContent>
        <w:p w:rsidR="00000000" w:rsidDel="00000000" w:rsidP="00000000" w:rsidRDefault="00000000" w:rsidRPr="00000000" w14:paraId="000000AE">
          <w:pPr>
            <w:rPr/>
            <w:pPrChange w:author="DODO CoJeTiPotom" w:id="0" w:date="2017-06-01T10:17:00Z">
              <w:pPr>
                <w:spacing w:after="40" w:before="20" w:lineRule="auto"/>
              </w:pPr>
            </w:pPrChange>
          </w:pPr>
          <w:r w:rsidDel="00000000" w:rsidR="00000000" w:rsidRPr="00000000">
            <w:rPr>
              <w:rtl w:val="0"/>
            </w:rPr>
          </w:r>
        </w:p>
      </w:sdtContent>
    </w:sdt>
    <w:p w:rsidR="00000000" w:rsidDel="00000000" w:rsidP="00000000" w:rsidRDefault="00000000" w:rsidRPr="00000000" w14:paraId="000000AF">
      <w:pPr>
        <w:rPr/>
      </w:pPr>
      <w:r w:rsidDel="00000000" w:rsidR="00000000" w:rsidRPr="00000000">
        <w:rPr>
          <w:rtl w:val="0"/>
        </w:rPr>
      </w:r>
    </w:p>
    <w:sdt>
      <w:sdtPr>
        <w:tag w:val="goog_rdk_164"/>
      </w:sdtPr>
      <w:sdtContent>
        <w:p w:rsidR="00000000" w:rsidDel="00000000" w:rsidP="00000000" w:rsidRDefault="00000000" w:rsidRPr="00000000" w14:paraId="000000B0">
          <w:pPr>
            <w:rPr>
              <w:rPrChange w:author="DODO CoJeTiPotom" w:id="139" w:date="2017-06-01T10:17:00Z">
                <w:rPr>
                  <w:b w:val="1"/>
                </w:rPr>
              </w:rPrChange>
            </w:rPr>
          </w:pPr>
          <w:sdt>
            <w:sdtPr>
              <w:tag w:val="goog_rdk_163"/>
            </w:sdtPr>
            <w:sdtContent>
              <w:r w:rsidDel="00000000" w:rsidR="00000000" w:rsidRPr="00000000">
                <w:rPr>
                  <w:rtl w:val="0"/>
                  <w:rPrChange w:author="DODO CoJeTiPotom" w:id="139" w:date="2017-06-01T10:17:00Z">
                    <w:rPr>
                      <w:b w:val="1"/>
                    </w:rPr>
                  </w:rPrChange>
                </w:rPr>
                <w:t xml:space="preserve">3. Popište plán dotazu SELECT * FROM tabulka WHERE login = abcde, kde login je index a tabulka je heap table.</w:t>
              </w:r>
            </w:sdtContent>
          </w:sdt>
        </w:p>
      </w:sdtContent>
    </w:sdt>
    <w:p w:rsidR="00000000" w:rsidDel="00000000" w:rsidP="00000000" w:rsidRDefault="00000000" w:rsidRPr="00000000" w14:paraId="000000B1">
      <w:pPr>
        <w:rPr/>
      </w:pPr>
      <w:r w:rsidDel="00000000" w:rsidR="00000000" w:rsidRPr="00000000">
        <w:rPr>
          <w:rtl w:val="0"/>
        </w:rPr>
        <w:t xml:space="preserve">1) V indexu se nalezne prvek s loginem abcde (průchod B+ stromem, rychlé, ale náhodný přístup k datům na disku/v bufferu) - UNIQUE SCAN</w:t>
      </w:r>
    </w:p>
    <w:p w:rsidR="00000000" w:rsidDel="00000000" w:rsidP="00000000" w:rsidRDefault="00000000" w:rsidRPr="00000000" w14:paraId="000000B2">
      <w:pPr>
        <w:rPr/>
      </w:pPr>
      <w:bookmarkStart w:colFirst="0" w:colLast="0" w:name="_heading=h.gjdgxs" w:id="0"/>
      <w:bookmarkEnd w:id="0"/>
      <w:r w:rsidDel="00000000" w:rsidR="00000000" w:rsidRPr="00000000">
        <w:rPr>
          <w:rtl w:val="0"/>
        </w:rPr>
        <w:t xml:space="preserve">2) Podle ROWID z indexu se načte záznam z tabulky a vyberou se všechny atributy - TABLE ACCESS BY ROWID / RID Lookup</w:t>
      </w:r>
    </w:p>
    <w:sdt>
      <w:sdtPr>
        <w:tag w:val="goog_rdk_166"/>
      </w:sdtPr>
      <w:sdtContent>
        <w:p w:rsidR="00000000" w:rsidDel="00000000" w:rsidP="00000000" w:rsidRDefault="00000000" w:rsidRPr="00000000" w14:paraId="000000B3">
          <w:pPr>
            <w:rPr>
              <w:rPrChange w:author="DODO CoJeTiPotom" w:id="140" w:date="2017-06-01T10:17:00Z">
                <w:rPr>
                  <w:b w:val="1"/>
                </w:rPr>
              </w:rPrChange>
            </w:rPr>
          </w:pPr>
          <w:sdt>
            <w:sdtPr>
              <w:tag w:val="goog_rdk_165"/>
            </w:sdtPr>
            <w:sdtContent>
              <w:r w:rsidDel="00000000" w:rsidR="00000000" w:rsidRPr="00000000">
                <w:rPr>
                  <w:rtl w:val="0"/>
                </w:rPr>
              </w:r>
            </w:sdtContent>
          </w:sdt>
        </w:p>
      </w:sdtContent>
    </w:sdt>
    <w:p w:rsidR="00000000" w:rsidDel="00000000" w:rsidP="00000000" w:rsidRDefault="00000000" w:rsidRPr="00000000" w14:paraId="000000B4">
      <w:pPr>
        <w:rPr/>
      </w:pPr>
      <w:sdt>
        <w:sdtPr>
          <w:tag w:val="goog_rdk_167"/>
        </w:sdtPr>
        <w:sdtContent>
          <w:r w:rsidDel="00000000" w:rsidR="00000000" w:rsidRPr="00000000">
            <w:rPr>
              <w:rtl w:val="0"/>
              <w:rPrChange w:author="DODO CoJeTiPotom" w:id="140" w:date="2017-06-01T10:17:00Z">
                <w:rPr>
                  <w:b w:val="1"/>
                </w:rPr>
              </w:rPrChange>
            </w:rPr>
            <w:t xml:space="preserve">4. Nakreslete binární vyhledávací strom po vložení čísel 20, 14, 5, 10, 8, 20, 3.</w:t>
          </w:r>
        </w:sdtContent>
      </w:sdt>
      <w:r w:rsidDel="00000000" w:rsidR="00000000" w:rsidRPr="00000000">
        <w:rPr>
          <w:rtl w:val="0"/>
        </w:rPr>
      </w:r>
    </w:p>
    <w:sdt>
      <w:sdtPr>
        <w:tag w:val="goog_rdk_168"/>
      </w:sdtPr>
      <w:sdtContent>
        <w:p w:rsidR="00000000" w:rsidDel="00000000" w:rsidP="00000000" w:rsidRDefault="00000000" w:rsidRPr="00000000" w14:paraId="000000B5">
          <w:pPr>
            <w:rPr/>
            <w:pPrChange w:author="DODO CoJeTiPotom" w:id="0" w:date="2017-06-01T10:17:00Z">
              <w:pPr>
                <w:jc w:val="center"/>
              </w:pPr>
            </w:pPrChange>
          </w:pPr>
          <w:r w:rsidDel="00000000" w:rsidR="00000000" w:rsidRPr="00000000">
            <w:rPr/>
            <w:drawing>
              <wp:inline distB="114300" distT="114300" distL="114300" distR="114300">
                <wp:extent cx="2790825" cy="26860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0825" cy="2686050"/>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sdt>
        <w:sdtPr>
          <w:tag w:val="goog_rdk_169"/>
        </w:sdtPr>
        <w:sdtContent>
          <w:r w:rsidDel="00000000" w:rsidR="00000000" w:rsidRPr="00000000">
            <w:rPr>
              <w:rtl w:val="0"/>
              <w:rPrChange w:author="DODO CoJeTiPotom" w:id="142" w:date="2017-06-01T10:17:00Z">
                <w:rPr>
                  <w:b w:val="1"/>
                </w:rPr>
              </w:rPrChange>
            </w:rPr>
            <w:t xml:space="preserve">5. Popište, co je SQL injection a jak mu zabranit.</w:t>
          </w:r>
        </w:sdtContent>
      </w:sdt>
      <w:r w:rsidDel="00000000" w:rsidR="00000000" w:rsidRPr="00000000">
        <w:rPr>
          <w:rtl w:val="0"/>
        </w:rPr>
      </w:r>
    </w:p>
    <w:sdt>
      <w:sdtPr>
        <w:tag w:val="goog_rdk_171"/>
      </w:sdtPr>
      <w:sdtContent>
        <w:p w:rsidR="00000000" w:rsidDel="00000000" w:rsidP="00000000" w:rsidRDefault="00000000" w:rsidRPr="00000000" w14:paraId="000000B8">
          <w:pPr>
            <w:rPr>
              <w:rPrChange w:author="DODO CoJeTiPotom" w:id="143" w:date="2017-06-01T10:17:00Z">
                <w:rPr>
                  <w:color w:val="333333"/>
                  <w:highlight w:val="white"/>
                </w:rPr>
              </w:rPrChange>
            </w:rPr>
          </w:pPr>
          <w:sdt>
            <w:sdtPr>
              <w:tag w:val="goog_rdk_170"/>
            </w:sdtPr>
            <w:sdtContent>
              <w:r w:rsidDel="00000000" w:rsidR="00000000" w:rsidRPr="00000000">
                <w:rPr>
                  <w:rtl w:val="0"/>
                  <w:rPrChange w:author="DODO CoJeTiPotom" w:id="143" w:date="2017-06-01T10:17:00Z">
                    <w:rPr>
                      <w:color w:val="333333"/>
                      <w:highlight w:val="white"/>
                    </w:rPr>
                  </w:rPrChange>
                </w:rPr>
                <w:t xml:space="preserve">SQL injection je spuštění SQL dotazu obsahujícího neošetřený kód od klienta, který může vést ke kompromitaci databáze.</w:t>
              </w:r>
            </w:sdtContent>
          </w:sdt>
        </w:p>
      </w:sdtContent>
    </w:sdt>
    <w:sdt>
      <w:sdtPr>
        <w:tag w:val="goog_rdk_173"/>
      </w:sdtPr>
      <w:sdtContent>
        <w:p w:rsidR="00000000" w:rsidDel="00000000" w:rsidP="00000000" w:rsidRDefault="00000000" w:rsidRPr="00000000" w14:paraId="000000B9">
          <w:pPr>
            <w:rPr>
              <w:rPrChange w:author="DODO CoJeTiPotom" w:id="143" w:date="2017-06-01T10:17:00Z">
                <w:rPr>
                  <w:color w:val="333333"/>
                  <w:highlight w:val="white"/>
                </w:rPr>
              </w:rPrChange>
            </w:rPr>
          </w:pPr>
          <w:sdt>
            <w:sdtPr>
              <w:tag w:val="goog_rdk_172"/>
            </w:sdtPr>
            <w:sdtContent>
              <w:r w:rsidDel="00000000" w:rsidR="00000000" w:rsidRPr="00000000">
                <w:rPr>
                  <w:rtl w:val="0"/>
                  <w:rPrChange w:author="DODO CoJeTiPotom" w:id="143" w:date="2017-06-01T10:17:00Z">
                    <w:rPr>
                      <w:color w:val="333333"/>
                      <w:highlight w:val="white"/>
                    </w:rPr>
                  </w:rPrChange>
                </w:rPr>
                <w:br w:type="textWrapping"/>
                <w:t xml:space="preserve">Příklad:</w:t>
                <w:br w:type="textWrapping"/>
                <w:t xml:space="preserve">Dotaz = "SELECT * FROM [user] WHERE login = '" + login + "' AND pass = '" + pass + "'"</w:t>
              </w:r>
            </w:sdtContent>
          </w:sdt>
        </w:p>
      </w:sdtContent>
    </w:sdt>
    <w:sdt>
      <w:sdtPr>
        <w:tag w:val="goog_rdk_175"/>
      </w:sdtPr>
      <w:sdtContent>
        <w:p w:rsidR="00000000" w:rsidDel="00000000" w:rsidP="00000000" w:rsidRDefault="00000000" w:rsidRPr="00000000" w14:paraId="000000BA">
          <w:pPr>
            <w:rPr>
              <w:rPrChange w:author="DODO CoJeTiPotom" w:id="143" w:date="2017-06-01T10:17:00Z">
                <w:rPr>
                  <w:color w:val="333333"/>
                  <w:highlight w:val="white"/>
                </w:rPr>
              </w:rPrChange>
            </w:rPr>
          </w:pPr>
          <w:sdt>
            <w:sdtPr>
              <w:tag w:val="goog_rdk_174"/>
            </w:sdtPr>
            <w:sdtContent>
              <w:r w:rsidDel="00000000" w:rsidR="00000000" w:rsidRPr="00000000">
                <w:rPr>
                  <w:rtl w:val="0"/>
                  <w:rPrChange w:author="DODO CoJeTiPotom" w:id="143" w:date="2017-06-01T10:17:00Z">
                    <w:rPr>
                      <w:color w:val="333333"/>
                      <w:highlight w:val="white"/>
                    </w:rPr>
                  </w:rPrChange>
                </w:rPr>
                <w:t xml:space="preserve">Execute(Dotaz)</w:t>
              </w:r>
            </w:sdtContent>
          </w:sdt>
        </w:p>
      </w:sdtContent>
    </w:sdt>
    <w:sdt>
      <w:sdtPr>
        <w:tag w:val="goog_rdk_177"/>
      </w:sdtPr>
      <w:sdtContent>
        <w:p w:rsidR="00000000" w:rsidDel="00000000" w:rsidP="00000000" w:rsidRDefault="00000000" w:rsidRPr="00000000" w14:paraId="000000BB">
          <w:pPr>
            <w:rPr>
              <w:rPrChange w:author="DODO CoJeTiPotom" w:id="143" w:date="2017-06-01T10:17:00Z">
                <w:rPr>
                  <w:color w:val="333333"/>
                  <w:highlight w:val="white"/>
                </w:rPr>
              </w:rPrChange>
            </w:rPr>
          </w:pPr>
          <w:sdt>
            <w:sdtPr>
              <w:tag w:val="goog_rdk_176"/>
            </w:sdtPr>
            <w:sdtContent>
              <w:r w:rsidDel="00000000" w:rsidR="00000000" w:rsidRPr="00000000">
                <w:rPr>
                  <w:rtl w:val="0"/>
                </w:rPr>
              </w:r>
            </w:sdtContent>
          </w:sdt>
        </w:p>
      </w:sdtContent>
    </w:sdt>
    <w:sdt>
      <w:sdtPr>
        <w:tag w:val="goog_rdk_179"/>
      </w:sdtPr>
      <w:sdtContent>
        <w:p w:rsidR="00000000" w:rsidDel="00000000" w:rsidP="00000000" w:rsidRDefault="00000000" w:rsidRPr="00000000" w14:paraId="000000BC">
          <w:pPr>
            <w:rPr>
              <w:rPrChange w:author="DODO CoJeTiPotom" w:id="143" w:date="2017-06-01T10:17:00Z">
                <w:rPr>
                  <w:color w:val="333333"/>
                  <w:highlight w:val="white"/>
                </w:rPr>
              </w:rPrChange>
            </w:rPr>
          </w:pPr>
          <w:sdt>
            <w:sdtPr>
              <w:tag w:val="goog_rdk_178"/>
            </w:sdtPr>
            <w:sdtContent>
              <w:r w:rsidDel="00000000" w:rsidR="00000000" w:rsidRPr="00000000">
                <w:rPr>
                  <w:rtl w:val="0"/>
                  <w:rPrChange w:author="DODO CoJeTiPotom" w:id="143" w:date="2017-06-01T10:17:00Z">
                    <w:rPr>
                      <w:color w:val="333333"/>
                      <w:highlight w:val="white"/>
                    </w:rPr>
                  </w:rPrChange>
                </w:rPr>
                <w:t xml:space="preserve">- pokud uživatel (např. ve formuláři) vyplní do loginu např. řetězec</w:t>
              </w:r>
            </w:sdtContent>
          </w:sdt>
        </w:p>
      </w:sdtContent>
    </w:sdt>
    <w:sdt>
      <w:sdtPr>
        <w:tag w:val="goog_rdk_181"/>
      </w:sdtPr>
      <w:sdtContent>
        <w:p w:rsidR="00000000" w:rsidDel="00000000" w:rsidP="00000000" w:rsidRDefault="00000000" w:rsidRPr="00000000" w14:paraId="000000BD">
          <w:pPr>
            <w:rPr>
              <w:rPrChange w:author="DODO CoJeTiPotom" w:id="144" w:date="2017-06-01T10:17:00Z">
                <w:rPr>
                  <w:i w:val="1"/>
                  <w:color w:val="333333"/>
                  <w:highlight w:val="white"/>
                </w:rPr>
              </w:rPrChange>
            </w:rPr>
          </w:pPr>
          <w:sdt>
            <w:sdtPr>
              <w:tag w:val="goog_rdk_180"/>
            </w:sdtPr>
            <w:sdtContent>
              <w:r w:rsidDel="00000000" w:rsidR="00000000" w:rsidRPr="00000000">
                <w:rPr>
                  <w:rtl w:val="0"/>
                  <w:rPrChange w:author="DODO CoJeTiPotom" w:id="144" w:date="2017-06-01T10:17:00Z">
                    <w:rPr>
                      <w:i w:val="1"/>
                      <w:color w:val="333333"/>
                      <w:highlight w:val="white"/>
                    </w:rPr>
                  </w:rPrChange>
                </w:rPr>
                <w:t xml:space="preserve">asd' OR 1=1; --</w:t>
              </w:r>
            </w:sdtContent>
          </w:sdt>
        </w:p>
      </w:sdtContent>
    </w:sdt>
    <w:sdt>
      <w:sdtPr>
        <w:tag w:val="goog_rdk_183"/>
      </w:sdtPr>
      <w:sdtContent>
        <w:p w:rsidR="00000000" w:rsidDel="00000000" w:rsidP="00000000" w:rsidRDefault="00000000" w:rsidRPr="00000000" w14:paraId="000000BE">
          <w:pPr>
            <w:rPr>
              <w:rPrChange w:author="DODO CoJeTiPotom" w:id="145" w:date="2017-06-01T10:17:00Z">
                <w:rPr>
                  <w:color w:val="333333"/>
                  <w:highlight w:val="white"/>
                </w:rPr>
              </w:rPrChange>
            </w:rPr>
          </w:pPr>
          <w:sdt>
            <w:sdtPr>
              <w:tag w:val="goog_rdk_182"/>
            </w:sdtPr>
            <w:sdtContent>
              <w:r w:rsidDel="00000000" w:rsidR="00000000" w:rsidRPr="00000000">
                <w:rPr>
                  <w:rtl w:val="0"/>
                  <w:rPrChange w:author="DODO CoJeTiPotom" w:id="145" w:date="2017-06-01T10:17:00Z">
                    <w:rPr>
                      <w:color w:val="333333"/>
                      <w:highlight w:val="white"/>
                    </w:rPr>
                  </w:rPrChange>
                </w:rPr>
                <w:t xml:space="preserve">tak se vrátí první uživatel z databáze (a klient se na něho přihlásí), i když nezná jeho přihlašovací údaje</w:t>
              </w:r>
            </w:sdtContent>
          </w:sdt>
        </w:p>
      </w:sdtContent>
    </w:sdt>
    <w:sdt>
      <w:sdtPr>
        <w:tag w:val="goog_rdk_185"/>
      </w:sdtPr>
      <w:sdtContent>
        <w:p w:rsidR="00000000" w:rsidDel="00000000" w:rsidP="00000000" w:rsidRDefault="00000000" w:rsidRPr="00000000" w14:paraId="000000BF">
          <w:pPr>
            <w:rPr>
              <w:rPrChange w:author="DODO CoJeTiPotom" w:id="145" w:date="2017-06-01T10:17:00Z">
                <w:rPr>
                  <w:color w:val="333333"/>
                  <w:highlight w:val="white"/>
                </w:rPr>
              </w:rPrChange>
            </w:rPr>
          </w:pPr>
          <w:sdt>
            <w:sdtPr>
              <w:tag w:val="goog_rdk_184"/>
            </w:sdtPr>
            <w:sdtContent>
              <w:r w:rsidDel="00000000" w:rsidR="00000000" w:rsidRPr="00000000">
                <w:rPr>
                  <w:rtl w:val="0"/>
                </w:rPr>
              </w:r>
            </w:sdtContent>
          </w:sdt>
        </w:p>
      </w:sdtContent>
    </w:sdt>
    <w:sdt>
      <w:sdtPr>
        <w:tag w:val="goog_rdk_187"/>
      </w:sdtPr>
      <w:sdtContent>
        <w:p w:rsidR="00000000" w:rsidDel="00000000" w:rsidP="00000000" w:rsidRDefault="00000000" w:rsidRPr="00000000" w14:paraId="000000C0">
          <w:pPr>
            <w:rPr>
              <w:rPrChange w:author="DODO CoJeTiPotom" w:id="145" w:date="2017-06-01T10:17:00Z">
                <w:rPr>
                  <w:color w:val="333333"/>
                  <w:highlight w:val="white"/>
                </w:rPr>
              </w:rPrChange>
            </w:rPr>
          </w:pPr>
          <w:sdt>
            <w:sdtPr>
              <w:tag w:val="goog_rdk_186"/>
            </w:sdtPr>
            <w:sdtContent>
              <w:r w:rsidDel="00000000" w:rsidR="00000000" w:rsidRPr="00000000">
                <w:rPr>
                  <w:rtl w:val="0"/>
                  <w:rPrChange w:author="DODO CoJeTiPotom" w:id="145" w:date="2017-06-01T10:17:00Z">
                    <w:rPr>
                      <w:color w:val="333333"/>
                      <w:highlight w:val="white"/>
                    </w:rPr>
                  </w:rPrChange>
                </w:rPr>
                <w:t xml:space="preserve">Řešení:</w:t>
              </w:r>
            </w:sdtContent>
          </w:sdt>
        </w:p>
      </w:sdtContent>
    </w:sdt>
    <w:sdt>
      <w:sdtPr>
        <w:tag w:val="goog_rdk_189"/>
      </w:sdtPr>
      <w:sdtContent>
        <w:p w:rsidR="00000000" w:rsidDel="00000000" w:rsidP="00000000" w:rsidRDefault="00000000" w:rsidRPr="00000000" w14:paraId="000000C1">
          <w:pPr>
            <w:rPr>
              <w:rPrChange w:author="DODO CoJeTiPotom" w:id="145" w:date="2017-06-01T10:17:00Z">
                <w:rPr>
                  <w:color w:val="333333"/>
                  <w:highlight w:val="white"/>
                </w:rPr>
              </w:rPrChange>
            </w:rPr>
          </w:pPr>
          <w:sdt>
            <w:sdtPr>
              <w:tag w:val="goog_rdk_188"/>
            </w:sdtPr>
            <w:sdtContent>
              <w:r w:rsidDel="00000000" w:rsidR="00000000" w:rsidRPr="00000000">
                <w:rPr>
                  <w:rtl w:val="0"/>
                  <w:rPrChange w:author="DODO CoJeTiPotom" w:id="145" w:date="2017-06-01T10:17:00Z">
                    <w:rPr>
                      <w:color w:val="333333"/>
                      <w:highlight w:val="white"/>
                    </w:rPr>
                  </w:rPrChange>
                </w:rPr>
                <w:t xml:space="preserve">1) Sanizace vstupních řetězců</w:t>
              </w:r>
            </w:sdtContent>
          </w:sdt>
        </w:p>
      </w:sdtContent>
    </w:sdt>
    <w:sdt>
      <w:sdtPr>
        <w:tag w:val="goog_rdk_191"/>
      </w:sdtPr>
      <w:sdtContent>
        <w:p w:rsidR="00000000" w:rsidDel="00000000" w:rsidP="00000000" w:rsidRDefault="00000000" w:rsidRPr="00000000" w14:paraId="000000C2">
          <w:pPr>
            <w:rPr>
              <w:rPrChange w:author="DODO CoJeTiPotom" w:id="145" w:date="2017-06-01T10:17:00Z">
                <w:rPr>
                  <w:color w:val="333333"/>
                  <w:highlight w:val="white"/>
                </w:rPr>
              </w:rPrChange>
            </w:rPr>
          </w:pPr>
          <w:sdt>
            <w:sdtPr>
              <w:tag w:val="goog_rdk_190"/>
            </w:sdtPr>
            <w:sdtContent>
              <w:r w:rsidDel="00000000" w:rsidR="00000000" w:rsidRPr="00000000">
                <w:rPr>
                  <w:rtl w:val="0"/>
                  <w:rPrChange w:author="DODO CoJeTiPotom" w:id="145" w:date="2017-06-01T10:17:00Z">
                    <w:rPr>
                      <w:color w:val="333333"/>
                      <w:highlight w:val="white"/>
                    </w:rPr>
                  </w:rPrChange>
                </w:rPr>
                <w:t xml:space="preserve">- nebezpečné, pokud to programujeme sami, téměř jistě na něco zapomeneme, ale i pokud používáme knihovny, může se stát, že velmi speciálně zkonstruovaný vstup (např. v nějaké čínském znakové sadě) bude moct injektovat škodlivý kód</w:t>
              </w:r>
            </w:sdtContent>
          </w:sdt>
        </w:p>
      </w:sdtContent>
    </w:sdt>
    <w:sdt>
      <w:sdtPr>
        <w:tag w:val="goog_rdk_193"/>
      </w:sdtPr>
      <w:sdtContent>
        <w:p w:rsidR="00000000" w:rsidDel="00000000" w:rsidP="00000000" w:rsidRDefault="00000000" w:rsidRPr="00000000" w14:paraId="000000C3">
          <w:pPr>
            <w:rPr>
              <w:rPrChange w:author="DODO CoJeTiPotom" w:id="145" w:date="2017-06-01T10:17:00Z">
                <w:rPr>
                  <w:color w:val="333333"/>
                  <w:highlight w:val="white"/>
                </w:rPr>
              </w:rPrChange>
            </w:rPr>
          </w:pPr>
          <w:sdt>
            <w:sdtPr>
              <w:tag w:val="goog_rdk_192"/>
            </w:sdtPr>
            <w:sdtContent>
              <w:r w:rsidDel="00000000" w:rsidR="00000000" w:rsidRPr="00000000">
                <w:rPr>
                  <w:rtl w:val="0"/>
                  <w:rPrChange w:author="DODO CoJeTiPotom" w:id="145" w:date="2017-06-01T10:17:00Z">
                    <w:rPr>
                      <w:color w:val="333333"/>
                      <w:highlight w:val="white"/>
                    </w:rPr>
                  </w:rPrChange>
                </w:rPr>
                <w:t xml:space="preserve">- musíme použít, pokud nelze využít parametrizované dotazy (např. DDL dotazy)</w:t>
              </w:r>
            </w:sdtContent>
          </w:sdt>
        </w:p>
      </w:sdtContent>
    </w:sdt>
    <w:sdt>
      <w:sdtPr>
        <w:tag w:val="goog_rdk_195"/>
      </w:sdtPr>
      <w:sdtContent>
        <w:p w:rsidR="00000000" w:rsidDel="00000000" w:rsidP="00000000" w:rsidRDefault="00000000" w:rsidRPr="00000000" w14:paraId="000000C4">
          <w:pPr>
            <w:rPr>
              <w:rPrChange w:author="DODO CoJeTiPotom" w:id="145" w:date="2017-06-01T10:17:00Z">
                <w:rPr>
                  <w:color w:val="333333"/>
                  <w:highlight w:val="white"/>
                </w:rPr>
              </w:rPrChange>
            </w:rPr>
          </w:pPr>
          <w:sdt>
            <w:sdtPr>
              <w:tag w:val="goog_rdk_194"/>
            </w:sdtPr>
            <w:sdtContent>
              <w:r w:rsidDel="00000000" w:rsidR="00000000" w:rsidRPr="00000000">
                <w:rPr>
                  <w:rtl w:val="0"/>
                  <w:rPrChange w:author="DODO CoJeTiPotom" w:id="145" w:date="2017-06-01T10:17:00Z">
                    <w:rPr>
                      <w:color w:val="333333"/>
                      <w:highlight w:val="white"/>
                    </w:rPr>
                  </w:rPrChange>
                </w:rPr>
                <w:t xml:space="preserve">2) Parametrizované dotazy (implicitní, pokud se používá statické SQL)</w:t>
              </w:r>
            </w:sdtContent>
          </w:sdt>
        </w:p>
      </w:sdtContent>
    </w:sdt>
    <w:sdt>
      <w:sdtPr>
        <w:tag w:val="goog_rdk_197"/>
      </w:sdtPr>
      <w:sdtContent>
        <w:p w:rsidR="00000000" w:rsidDel="00000000" w:rsidP="00000000" w:rsidRDefault="00000000" w:rsidRPr="00000000" w14:paraId="000000C5">
          <w:pPr>
            <w:rPr>
              <w:rPrChange w:author="DODO CoJeTiPotom" w:id="145" w:date="2017-06-01T10:17:00Z">
                <w:rPr>
                  <w:color w:val="333333"/>
                  <w:highlight w:val="white"/>
                </w:rPr>
              </w:rPrChange>
            </w:rPr>
          </w:pPr>
          <w:sdt>
            <w:sdtPr>
              <w:tag w:val="goog_rdk_196"/>
            </w:sdtPr>
            <w:sdtContent>
              <w:r w:rsidDel="00000000" w:rsidR="00000000" w:rsidRPr="00000000">
                <w:rPr>
                  <w:rtl w:val="0"/>
                  <w:rPrChange w:author="DODO CoJeTiPotom" w:id="145" w:date="2017-06-01T10:17:00Z">
                    <w:rPr>
                      <w:color w:val="333333"/>
                      <w:highlight w:val="white"/>
                    </w:rPr>
                  </w:rPrChange>
                </w:rPr>
                <w:t xml:space="preserve">- správné řešení, které nejprve na server odešle dotaz s "placeholdery" pro vstupní data, a až poté samotná data</w:t>
              </w:r>
            </w:sdtContent>
          </w:sdt>
        </w:p>
      </w:sdtContent>
    </w:sdt>
    <w:sdt>
      <w:sdtPr>
        <w:tag w:val="goog_rdk_199"/>
      </w:sdtPr>
      <w:sdtContent>
        <w:p w:rsidR="00000000" w:rsidDel="00000000" w:rsidP="00000000" w:rsidRDefault="00000000" w:rsidRPr="00000000" w14:paraId="000000C6">
          <w:pPr>
            <w:rPr>
              <w:rPrChange w:author="DODO CoJeTiPotom" w:id="145" w:date="2017-06-01T10:17:00Z">
                <w:rPr>
                  <w:color w:val="333333"/>
                  <w:highlight w:val="white"/>
                </w:rPr>
              </w:rPrChange>
            </w:rPr>
          </w:pPr>
          <w:sdt>
            <w:sdtPr>
              <w:tag w:val="goog_rdk_198"/>
            </w:sdtPr>
            <w:sdtContent>
              <w:r w:rsidDel="00000000" w:rsidR="00000000" w:rsidRPr="00000000">
                <w:rPr>
                  <w:rtl w:val="0"/>
                  <w:rPrChange w:author="DODO CoJeTiPotom" w:id="145" w:date="2017-06-01T10:17:00Z">
                    <w:rPr>
                      <w:color w:val="333333"/>
                      <w:highlight w:val="white"/>
                    </w:rPr>
                  </w:rPrChange>
                </w:rPr>
                <w:t xml:space="preserve">- zajistí se tak, že server bere vstup uživatele opravdu jako data, a ne jako direktivy dotazu</w:t>
              </w:r>
            </w:sdtContent>
          </w:sdt>
        </w:p>
      </w:sdtContent>
    </w:sdt>
    <w:sdt>
      <w:sdtPr>
        <w:tag w:val="goog_rdk_201"/>
      </w:sdtPr>
      <w:sdtContent>
        <w:p w:rsidR="00000000" w:rsidDel="00000000" w:rsidP="00000000" w:rsidRDefault="00000000" w:rsidRPr="00000000" w14:paraId="000000C7">
          <w:pPr>
            <w:rPr>
              <w:rPrChange w:author="DODO CoJeTiPotom" w:id="145" w:date="2017-06-01T10:17:00Z">
                <w:rPr>
                  <w:color w:val="333333"/>
                  <w:highlight w:val="white"/>
                </w:rPr>
              </w:rPrChange>
            </w:rPr>
          </w:pPr>
          <w:sdt>
            <w:sdtPr>
              <w:tag w:val="goog_rdk_200"/>
            </w:sdtPr>
            <w:sdtContent>
              <w:r w:rsidDel="00000000" w:rsidR="00000000" w:rsidRPr="00000000">
                <w:rPr>
                  <w:rtl w:val="0"/>
                  <w:rPrChange w:author="DODO CoJeTiPotom" w:id="145" w:date="2017-06-01T10:17:00Z">
                    <w:rPr>
                      <w:color w:val="333333"/>
                      <w:highlight w:val="white"/>
                    </w:rPr>
                  </w:rPrChange>
                </w:rPr>
                <w:t xml:space="preserve">- zároveň se tak dá optimalizovat spouštění více stejných dotazů s různými daty, protože server už má předpočtený plán dotazu a pouze ho spouští znovu nad různými daty (pokud je ale dat opravdu hodně, mělo by se spíše použít bulk vkládání)</w:t>
              </w:r>
            </w:sdtContent>
          </w:sdt>
        </w:p>
      </w:sdtContent>
    </w:sdt>
    <w:sdt>
      <w:sdtPr>
        <w:tag w:val="goog_rdk_203"/>
      </w:sdtPr>
      <w:sdtContent>
        <w:p w:rsidR="00000000" w:rsidDel="00000000" w:rsidP="00000000" w:rsidRDefault="00000000" w:rsidRPr="00000000" w14:paraId="000000C8">
          <w:pPr>
            <w:rPr>
              <w:rPrChange w:author="DODO CoJeTiPotom" w:id="145" w:date="2017-06-01T10:17:00Z">
                <w:rPr>
                  <w:color w:val="333333"/>
                  <w:highlight w:val="white"/>
                </w:rPr>
              </w:rPrChange>
            </w:rPr>
          </w:pPr>
          <w:sdt>
            <w:sdtPr>
              <w:tag w:val="goog_rdk_202"/>
            </w:sdtPr>
            <w:sdtContent>
              <w:r w:rsidDel="00000000" w:rsidR="00000000" w:rsidRPr="00000000">
                <w:rPr>
                  <w:rtl w:val="0"/>
                  <w:rPrChange w:author="DODO CoJeTiPotom" w:id="145" w:date="2017-06-01T10:17:00Z">
                    <w:rPr>
                      <w:color w:val="333333"/>
                      <w:highlight w:val="white"/>
                    </w:rPr>
                  </w:rPrChange>
                </w:rPr>
                <w:t xml:space="preserve">3) Omezit přístupová práva</w:t>
              </w:r>
            </w:sdtContent>
          </w:sdt>
        </w:p>
      </w:sdtContent>
    </w:sdt>
    <w:sdt>
      <w:sdtPr>
        <w:tag w:val="goog_rdk_205"/>
      </w:sdtPr>
      <w:sdtContent>
        <w:p w:rsidR="00000000" w:rsidDel="00000000" w:rsidP="00000000" w:rsidRDefault="00000000" w:rsidRPr="00000000" w14:paraId="000000C9">
          <w:pPr>
            <w:rPr>
              <w:rPrChange w:author="DODO CoJeTiPotom" w:id="145" w:date="2017-06-01T10:17:00Z">
                <w:rPr>
                  <w:color w:val="333333"/>
                  <w:highlight w:val="white"/>
                </w:rPr>
              </w:rPrChange>
            </w:rPr>
          </w:pPr>
          <w:sdt>
            <w:sdtPr>
              <w:tag w:val="goog_rdk_204"/>
            </w:sdtPr>
            <w:sdtContent>
              <w:r w:rsidDel="00000000" w:rsidR="00000000" w:rsidRPr="00000000">
                <w:rPr>
                  <w:rtl w:val="0"/>
                  <w:rPrChange w:author="DODO CoJeTiPotom" w:id="145" w:date="2017-06-01T10:17:00Z">
                    <w:rPr>
                      <w:color w:val="333333"/>
                      <w:highlight w:val="white"/>
                    </w:rPr>
                  </w:rPrChange>
                </w:rPr>
                <w:t xml:space="preserve">- skript my měl mít co nejméně přístupových práv, tak, aby mohl provádět jen to, co má, a nemohl například zasahovat do ostatních částí databáze</w:t>
              </w:r>
            </w:sdtContent>
          </w:sdt>
        </w:p>
      </w:sdtContent>
    </w:sdt>
    <w:sdt>
      <w:sdtPr>
        <w:tag w:val="goog_rdk_207"/>
      </w:sdtPr>
      <w:sdtContent>
        <w:p w:rsidR="00000000" w:rsidDel="00000000" w:rsidP="00000000" w:rsidRDefault="00000000" w:rsidRPr="00000000" w14:paraId="000000CA">
          <w:pPr>
            <w:rPr>
              <w:rPrChange w:author="DODO CoJeTiPotom" w:id="145" w:date="2017-06-01T10:17:00Z">
                <w:rPr>
                  <w:color w:val="333333"/>
                  <w:highlight w:val="white"/>
                </w:rPr>
              </w:rPrChange>
            </w:rPr>
          </w:pPr>
          <w:sdt>
            <w:sdtPr>
              <w:tag w:val="goog_rdk_206"/>
            </w:sdtPr>
            <w:sdtContent>
              <w:r w:rsidDel="00000000" w:rsidR="00000000" w:rsidRPr="00000000">
                <w:rPr>
                  <w:rtl w:val="0"/>
                </w:rPr>
              </w:r>
            </w:sdtContent>
          </w:sdt>
        </w:p>
      </w:sdtContent>
    </w:sdt>
    <w:sdt>
      <w:sdtPr>
        <w:tag w:val="goog_rdk_209"/>
      </w:sdtPr>
      <w:sdtContent>
        <w:p w:rsidR="00000000" w:rsidDel="00000000" w:rsidP="00000000" w:rsidRDefault="00000000" w:rsidRPr="00000000" w14:paraId="000000CB">
          <w:pPr>
            <w:rPr>
              <w:rPrChange w:author="DODO CoJeTiPotom" w:id="146" w:date="2017-06-01T10:17:00Z">
                <w:rPr>
                  <w:b w:val="1"/>
                </w:rPr>
              </w:rPrChange>
            </w:rPr>
          </w:pPr>
          <w:sdt>
            <w:sdtPr>
              <w:tag w:val="goog_rdk_208"/>
            </w:sdtPr>
            <w:sdtContent>
              <w:r w:rsidDel="00000000" w:rsidR="00000000" w:rsidRPr="00000000">
                <w:rPr>
                  <w:rtl w:val="0"/>
                  <w:rPrChange w:author="DODO CoJeTiPotom" w:id="146" w:date="2017-06-01T10:17:00Z">
                    <w:rPr>
                      <w:b w:val="1"/>
                    </w:rPr>
                  </w:rPrChange>
                </w:rPr>
                <w:t xml:space="preserve">6. Jakým způsobem lze u ORM minimalizovat počet přístupů k databázi, případně omezit zatížení sítě?</w:t>
              </w:r>
            </w:sdtContent>
          </w:sdt>
        </w:p>
      </w:sdtContent>
    </w:sdt>
    <w:p w:rsidR="00000000" w:rsidDel="00000000" w:rsidP="00000000" w:rsidRDefault="00000000" w:rsidRPr="00000000" w14:paraId="000000CC">
      <w:pPr>
        <w:rPr/>
      </w:pPr>
      <w:r w:rsidDel="00000000" w:rsidR="00000000" w:rsidRPr="00000000">
        <w:rPr>
          <w:rtl w:val="0"/>
        </w:rPr>
        <w:t xml:space="preserve">Měli bychom využít znalosti konkrétní databáze a navrhnout ORM tak, abychom stahovali data s co nejmenším počtem dotazů (je např. lepší použít jeden SELECT dotaz, který vrátí milion výsledků, než 1000 SELECT dotazů, kde každý vrátí 1000 výsledků). Místo více dotazů tedy můžeme použít spojování tabulek. Měli bychom taky stahovat pouze ta data, které potřebujeme. Pokud navrhujeme funkci, která generuje velký počet mezivýsledků, měla by být naimplementovaná na straně databáze (jako uložená procedura/funkce), aby se mezivýsledky nemusely zbytečně přenášet přes síť.</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dt>
      <w:sdtPr>
        <w:tag w:val="goog_rdk_211"/>
      </w:sdtPr>
      <w:sdtContent>
        <w:p w:rsidR="00000000" w:rsidDel="00000000" w:rsidP="00000000" w:rsidRDefault="00000000" w:rsidRPr="00000000" w14:paraId="000000D1">
          <w:pPr>
            <w:rPr>
              <w:rPrChange w:author="DODO CoJeTiPotom" w:id="147" w:date="2017-06-01T10:17:00Z">
                <w:rPr>
                  <w:b w:val="1"/>
                </w:rPr>
              </w:rPrChange>
            </w:rPr>
          </w:pPr>
          <w:sdt>
            <w:sdtPr>
              <w:tag w:val="goog_rdk_210"/>
            </w:sdtPr>
            <w:sdtContent>
              <w:r w:rsidDel="00000000" w:rsidR="00000000" w:rsidRPr="00000000">
                <w:rPr>
                  <w:rtl w:val="0"/>
                  <w:rPrChange w:author="DODO CoJeTiPotom" w:id="147" w:date="2017-06-01T10:17:00Z">
                    <w:rPr>
                      <w:b w:val="1"/>
                    </w:rPr>
                  </w:rPrChange>
                </w:rPr>
                <w:t xml:space="preserve">1. Co je to ACID?</w:t>
              </w:r>
            </w:sdtContent>
          </w:sdt>
        </w:p>
      </w:sdtContent>
    </w:sdt>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Každá transakce musí splňovat vlastnost ACID: atomičnost (angl. atomicity), korektnost (angl. correctness), izolovanost (angl. isolation) a trvalost (angl. durability): </w:t>
      </w:r>
    </w:p>
    <w:p w:rsidR="00000000" w:rsidDel="00000000" w:rsidP="00000000" w:rsidRDefault="00000000" w:rsidRPr="00000000" w14:paraId="000000D4">
      <w:pPr>
        <w:rPr/>
      </w:pPr>
      <w:r w:rsidDel="00000000" w:rsidR="00000000" w:rsidRPr="00000000">
        <w:rPr>
          <w:rtl w:val="0"/>
        </w:rPr>
        <w:t xml:space="preserve">A - Atomičnost – transakce musí být atomická: jsou provedeny všechny operace transakce nebo žádná. </w:t>
      </w:r>
    </w:p>
    <w:p w:rsidR="00000000" w:rsidDel="00000000" w:rsidP="00000000" w:rsidRDefault="00000000" w:rsidRPr="00000000" w14:paraId="000000D5">
      <w:pPr>
        <w:rPr/>
      </w:pPr>
      <w:r w:rsidDel="00000000" w:rsidR="00000000" w:rsidRPr="00000000">
        <w:rPr>
          <w:rtl w:val="0"/>
        </w:rPr>
        <w:t xml:space="preserve">C - Korektnost – transakce převádí korektní stav databáze do jiného korektního stavu databáze, mezi začátkem a koncem transakce nemusí být databáze v korektním stavu. </w:t>
      </w:r>
    </w:p>
    <w:p w:rsidR="00000000" w:rsidDel="00000000" w:rsidP="00000000" w:rsidRDefault="00000000" w:rsidRPr="00000000" w14:paraId="000000D6">
      <w:pPr>
        <w:rPr/>
      </w:pPr>
      <w:r w:rsidDel="00000000" w:rsidR="00000000" w:rsidRPr="00000000">
        <w:rPr>
          <w:rtl w:val="0"/>
        </w:rPr>
        <w:t xml:space="preserve">I - Izolovanost – transakce jsou navzájem izolovány: změny provedené jednou transakcí jsou pro ostatní transakce viditelné až po provedení COMMIT. </w:t>
      </w:r>
    </w:p>
    <w:p w:rsidR="00000000" w:rsidDel="00000000" w:rsidP="00000000" w:rsidRDefault="00000000" w:rsidRPr="00000000" w14:paraId="000000D7">
      <w:pPr>
        <w:rPr/>
      </w:pPr>
      <w:r w:rsidDel="00000000" w:rsidR="00000000" w:rsidRPr="00000000">
        <w:rPr>
          <w:rtl w:val="0"/>
        </w:rPr>
        <w:t xml:space="preserve">D - Trvalost – jakmile je transakce potvrzena, změny v databázi se stávají trvalými i po případném pádu systému.</w:t>
      </w:r>
    </w:p>
    <w:p w:rsidR="00000000" w:rsidDel="00000000" w:rsidP="00000000" w:rsidRDefault="00000000" w:rsidRPr="00000000" w14:paraId="000000D8">
      <w:pPr>
        <w:rPr/>
      </w:pPr>
      <w:r w:rsidDel="00000000" w:rsidR="00000000" w:rsidRPr="00000000">
        <w:rPr>
          <w:rtl w:val="0"/>
        </w:rPr>
      </w:r>
    </w:p>
    <w:sdt>
      <w:sdtPr>
        <w:tag w:val="goog_rdk_213"/>
      </w:sdtPr>
      <w:sdtContent>
        <w:p w:rsidR="00000000" w:rsidDel="00000000" w:rsidP="00000000" w:rsidRDefault="00000000" w:rsidRPr="00000000" w14:paraId="000000D9">
          <w:pPr>
            <w:rPr>
              <w:rPrChange w:author="DODO CoJeTiPotom" w:id="148" w:date="2017-06-01T10:17:00Z">
                <w:rPr>
                  <w:b w:val="1"/>
                </w:rPr>
              </w:rPrChange>
            </w:rPr>
          </w:pPr>
          <w:sdt>
            <w:sdtPr>
              <w:tag w:val="goog_rdk_212"/>
            </w:sdtPr>
            <w:sdtContent>
              <w:r w:rsidDel="00000000" w:rsidR="00000000" w:rsidRPr="00000000">
                <w:rPr>
                  <w:rtl w:val="0"/>
                  <w:rPrChange w:author="DODO CoJeTiPotom" w:id="148" w:date="2017-06-01T10:17:00Z">
                    <w:rPr>
                      <w:b w:val="1"/>
                    </w:rPr>
                  </w:rPrChange>
                </w:rPr>
                <w:t xml:space="preserve">2) Co nemůže nastat u REPEATABLE READ oproti READ COMMITED?</w:t>
              </w:r>
            </w:sdtContent>
          </w:sdt>
        </w:p>
      </w:sdtContent>
    </w:sdt>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sdt>
        <w:sdtPr>
          <w:tag w:val="goog_rdk_214"/>
        </w:sdtPr>
        <w:sdtContent>
          <w:r w:rsidDel="00000000" w:rsidR="00000000" w:rsidRPr="00000000">
            <w:rPr>
              <w:rtl w:val="0"/>
              <w:rPrChange w:author="DODO CoJeTiPotom" w:id="149" w:date="2017-06-01T10:17:00Z">
                <w:rPr>
                  <w:b w:val="1"/>
                  <w:sz w:val="18"/>
                  <w:szCs w:val="18"/>
                </w:rPr>
              </w:rPrChange>
            </w:rPr>
            <w:t xml:space="preserve">NON-REPEATABLE READ</w:t>
          </w:r>
        </w:sdtContent>
      </w:sdt>
      <w:r w:rsidDel="00000000" w:rsidR="00000000" w:rsidRPr="00000000">
        <w:rPr>
          <w:rtl w:val="0"/>
        </w:rPr>
      </w:r>
    </w:p>
    <w:sdt>
      <w:sdtPr>
        <w:tag w:val="goog_rdk_215"/>
      </w:sdtPr>
      <w:sdtContent>
        <w:p w:rsidR="00000000" w:rsidDel="00000000" w:rsidP="00000000" w:rsidRDefault="00000000" w:rsidRPr="00000000" w14:paraId="000000DC">
          <w:pPr>
            <w:rPr/>
            <w:pPrChange w:author="Anonymous" w:id="0" w:date="2017-05-25T18:03:00Z">
              <w:pPr>
                <w:spacing w:after="40" w:before="20" w:lineRule="auto"/>
              </w:pPr>
            </w:pPrChange>
          </w:pPr>
          <w:r w:rsidDel="00000000" w:rsidR="00000000" w:rsidRPr="00000000">
            <w:rPr>
              <w:rtl w:val="0"/>
            </w:rPr>
          </w:r>
        </w:p>
      </w:sdtContent>
    </w:sdt>
    <w:tbl>
      <w:tblPr>
        <w:tblStyle w:val="Table3"/>
        <w:tblW w:w="77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30"/>
        <w:gridCol w:w="1460"/>
        <w:gridCol w:w="2525"/>
        <w:gridCol w:w="1460"/>
        <w:tblGridChange w:id="0">
          <w:tblGrid>
            <w:gridCol w:w="2330"/>
            <w:gridCol w:w="1460"/>
            <w:gridCol w:w="2525"/>
            <w:gridCol w:w="1460"/>
          </w:tblGrid>
        </w:tblGridChange>
      </w:tblGrid>
      <w:tr>
        <w:tc>
          <w:tcPr>
            <w:shd w:fill="auto" w:val="clear"/>
            <w:tcMar>
              <w:top w:w="100.0" w:type="dxa"/>
              <w:left w:w="100.0" w:type="dxa"/>
              <w:bottom w:w="100.0" w:type="dxa"/>
              <w:right w:w="100.0" w:type="dxa"/>
            </w:tcMar>
          </w:tcPr>
          <w:sdt>
            <w:sdtPr>
              <w:tag w:val="goog_rdk_217"/>
            </w:sdtPr>
            <w:sdtContent>
              <w:p w:rsidR="00000000" w:rsidDel="00000000" w:rsidP="00000000" w:rsidRDefault="00000000" w:rsidRPr="00000000" w14:paraId="000000DD">
                <w:pPr>
                  <w:spacing w:line="240" w:lineRule="auto"/>
                  <w:rPr/>
                  <w:pPrChange w:author="DODO CoJeTiPotom" w:id="0" w:date="2017-06-01T10:17:00Z">
                    <w:pPr>
                      <w:widowControl w:val="0"/>
                    </w:pPr>
                  </w:pPrChange>
                </w:pPr>
                <w:sdt>
                  <w:sdtPr>
                    <w:tag w:val="goog_rdk_216"/>
                  </w:sdtPr>
                  <w:sdtContent>
                    <w:r w:rsidDel="00000000" w:rsidR="00000000" w:rsidRPr="00000000">
                      <w:rPr>
                        <w:rtl w:val="0"/>
                        <w:rPrChange w:author="DODO CoJeTiPotom" w:id="151" w:date="2017-06-01T10:17:00Z">
                          <w:rPr>
                            <w:sz w:val="18"/>
                            <w:szCs w:val="18"/>
                          </w:rPr>
                        </w:rPrChange>
                      </w:rPr>
                      <w:t xml:space="preserve">Stupeň izolace / fenomén</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19"/>
            </w:sdtPr>
            <w:sdtContent>
              <w:p w:rsidR="00000000" w:rsidDel="00000000" w:rsidP="00000000" w:rsidRDefault="00000000" w:rsidRPr="00000000" w14:paraId="000000DE">
                <w:pPr>
                  <w:spacing w:line="240" w:lineRule="auto"/>
                  <w:rPr/>
                  <w:pPrChange w:author="DODO CoJeTiPotom" w:id="0" w:date="2017-06-01T10:17:00Z">
                    <w:pPr>
                      <w:widowControl w:val="0"/>
                    </w:pPr>
                  </w:pPrChange>
                </w:pPr>
                <w:sdt>
                  <w:sdtPr>
                    <w:tag w:val="goog_rdk_218"/>
                  </w:sdtPr>
                  <w:sdtContent>
                    <w:r w:rsidDel="00000000" w:rsidR="00000000" w:rsidRPr="00000000">
                      <w:rPr>
                        <w:rtl w:val="0"/>
                        <w:rPrChange w:author="DODO CoJeTiPotom" w:id="153" w:date="2017-06-01T10:17:00Z">
                          <w:rPr>
                            <w:b w:val="1"/>
                            <w:sz w:val="18"/>
                            <w:szCs w:val="18"/>
                          </w:rPr>
                        </w:rPrChange>
                      </w:rPr>
                      <w:t xml:space="preserve">DIRTY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21"/>
            </w:sdtPr>
            <w:sdtContent>
              <w:p w:rsidR="00000000" w:rsidDel="00000000" w:rsidP="00000000" w:rsidRDefault="00000000" w:rsidRPr="00000000" w14:paraId="000000DF">
                <w:pPr>
                  <w:spacing w:line="240" w:lineRule="auto"/>
                  <w:rPr/>
                  <w:pPrChange w:author="DODO CoJeTiPotom" w:id="0" w:date="2017-06-01T10:17:00Z">
                    <w:pPr>
                      <w:widowControl w:val="0"/>
                    </w:pPr>
                  </w:pPrChange>
                </w:pPr>
                <w:sdt>
                  <w:sdtPr>
                    <w:tag w:val="goog_rdk_220"/>
                  </w:sdtPr>
                  <w:sdtContent>
                    <w:r w:rsidDel="00000000" w:rsidR="00000000" w:rsidRPr="00000000">
                      <w:rPr>
                        <w:rtl w:val="0"/>
                        <w:rPrChange w:author="DODO CoJeTiPotom" w:id="155" w:date="2017-06-01T10:17:00Z">
                          <w:rPr>
                            <w:b w:val="1"/>
                            <w:sz w:val="18"/>
                            <w:szCs w:val="18"/>
                          </w:rPr>
                        </w:rPrChange>
                      </w:rPr>
                      <w:t xml:space="preserve">NON-REPEATABLE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23"/>
            </w:sdtPr>
            <w:sdtContent>
              <w:p w:rsidR="00000000" w:rsidDel="00000000" w:rsidP="00000000" w:rsidRDefault="00000000" w:rsidRPr="00000000" w14:paraId="000000E0">
                <w:pPr>
                  <w:spacing w:line="240" w:lineRule="auto"/>
                  <w:rPr/>
                  <w:pPrChange w:author="DODO CoJeTiPotom" w:id="0" w:date="2017-06-01T10:17:00Z">
                    <w:pPr>
                      <w:widowControl w:val="0"/>
                    </w:pPr>
                  </w:pPrChange>
                </w:pPr>
                <w:sdt>
                  <w:sdtPr>
                    <w:tag w:val="goog_rdk_222"/>
                  </w:sdtPr>
                  <w:sdtContent>
                    <w:r w:rsidDel="00000000" w:rsidR="00000000" w:rsidRPr="00000000">
                      <w:rPr>
                        <w:rtl w:val="0"/>
                        <w:rPrChange w:author="DODO CoJeTiPotom" w:id="157" w:date="2017-06-01T10:17:00Z">
                          <w:rPr>
                            <w:b w:val="1"/>
                            <w:sz w:val="18"/>
                            <w:szCs w:val="18"/>
                          </w:rPr>
                        </w:rPrChange>
                      </w:rPr>
                      <w:t xml:space="preserve">PHANTOM</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225"/>
            </w:sdtPr>
            <w:sdtContent>
              <w:p w:rsidR="00000000" w:rsidDel="00000000" w:rsidP="00000000" w:rsidRDefault="00000000" w:rsidRPr="00000000" w14:paraId="000000E1">
                <w:pPr>
                  <w:spacing w:line="240" w:lineRule="auto"/>
                  <w:rPr/>
                  <w:pPrChange w:author="DODO CoJeTiPotom" w:id="0" w:date="2017-06-01T10:17:00Z">
                    <w:pPr>
                      <w:widowControl w:val="0"/>
                    </w:pPr>
                  </w:pPrChange>
                </w:pPr>
                <w:sdt>
                  <w:sdtPr>
                    <w:tag w:val="goog_rdk_224"/>
                  </w:sdtPr>
                  <w:sdtContent>
                    <w:r w:rsidDel="00000000" w:rsidR="00000000" w:rsidRPr="00000000">
                      <w:rPr>
                        <w:rtl w:val="0"/>
                        <w:rPrChange w:author="DODO CoJeTiPotom" w:id="159" w:date="2017-06-01T10:17:00Z">
                          <w:rPr>
                            <w:b w:val="1"/>
                            <w:sz w:val="18"/>
                            <w:szCs w:val="18"/>
                          </w:rPr>
                        </w:rPrChange>
                      </w:rPr>
                      <w:t xml:space="preserve">READ UNCOMMITTED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27"/>
            </w:sdtPr>
            <w:sdtContent>
              <w:p w:rsidR="00000000" w:rsidDel="00000000" w:rsidP="00000000" w:rsidRDefault="00000000" w:rsidRPr="00000000" w14:paraId="000000E2">
                <w:pPr>
                  <w:spacing w:line="240" w:lineRule="auto"/>
                  <w:rPr/>
                  <w:pPrChange w:author="DODO CoJeTiPotom" w:id="0" w:date="2017-06-01T10:17:00Z">
                    <w:pPr>
                      <w:widowControl w:val="0"/>
                    </w:pPr>
                  </w:pPrChange>
                </w:pPr>
                <w:sdt>
                  <w:sdtPr>
                    <w:tag w:val="goog_rdk_226"/>
                  </w:sdtPr>
                  <w:sdtContent>
                    <w:r w:rsidDel="00000000" w:rsidR="00000000" w:rsidRPr="00000000">
                      <w:rPr>
                        <w:rtl w:val="0"/>
                        <w:rPrChange w:author="DODO CoJeTiPotom" w:id="161"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29"/>
            </w:sdtPr>
            <w:sdtContent>
              <w:p w:rsidR="00000000" w:rsidDel="00000000" w:rsidP="00000000" w:rsidRDefault="00000000" w:rsidRPr="00000000" w14:paraId="000000E3">
                <w:pPr>
                  <w:spacing w:line="240" w:lineRule="auto"/>
                  <w:rPr/>
                  <w:pPrChange w:author="DODO CoJeTiPotom" w:id="0" w:date="2017-06-01T10:17:00Z">
                    <w:pPr>
                      <w:widowControl w:val="0"/>
                    </w:pPr>
                  </w:pPrChange>
                </w:pPr>
                <w:sdt>
                  <w:sdtPr>
                    <w:tag w:val="goog_rdk_228"/>
                  </w:sdtPr>
                  <w:sdtContent>
                    <w:r w:rsidDel="00000000" w:rsidR="00000000" w:rsidRPr="00000000">
                      <w:rPr>
                        <w:rtl w:val="0"/>
                        <w:rPrChange w:author="DODO CoJeTiPotom" w:id="163"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31"/>
            </w:sdtPr>
            <w:sdtContent>
              <w:p w:rsidR="00000000" w:rsidDel="00000000" w:rsidP="00000000" w:rsidRDefault="00000000" w:rsidRPr="00000000" w14:paraId="000000E4">
                <w:pPr>
                  <w:spacing w:line="240" w:lineRule="auto"/>
                  <w:rPr/>
                  <w:pPrChange w:author="DODO CoJeTiPotom" w:id="0" w:date="2017-06-01T10:17:00Z">
                    <w:pPr>
                      <w:widowControl w:val="0"/>
                    </w:pPr>
                  </w:pPrChange>
                </w:pPr>
                <w:sdt>
                  <w:sdtPr>
                    <w:tag w:val="goog_rdk_230"/>
                  </w:sdtPr>
                  <w:sdtContent>
                    <w:r w:rsidDel="00000000" w:rsidR="00000000" w:rsidRPr="00000000">
                      <w:rPr>
                        <w:rtl w:val="0"/>
                        <w:rPrChange w:author="DODO CoJeTiPotom" w:id="165"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233"/>
            </w:sdtPr>
            <w:sdtContent>
              <w:p w:rsidR="00000000" w:rsidDel="00000000" w:rsidP="00000000" w:rsidRDefault="00000000" w:rsidRPr="00000000" w14:paraId="000000E5">
                <w:pPr>
                  <w:spacing w:line="240" w:lineRule="auto"/>
                  <w:rPr/>
                  <w:pPrChange w:author="DODO CoJeTiPotom" w:id="0" w:date="2017-06-01T10:17:00Z">
                    <w:pPr>
                      <w:widowControl w:val="0"/>
                    </w:pPr>
                  </w:pPrChange>
                </w:pPr>
                <w:sdt>
                  <w:sdtPr>
                    <w:tag w:val="goog_rdk_232"/>
                  </w:sdtPr>
                  <w:sdtContent>
                    <w:r w:rsidDel="00000000" w:rsidR="00000000" w:rsidRPr="00000000">
                      <w:rPr>
                        <w:rtl w:val="0"/>
                        <w:rPrChange w:author="DODO CoJeTiPotom" w:id="167" w:date="2017-06-01T10:17:00Z">
                          <w:rPr>
                            <w:b w:val="1"/>
                            <w:sz w:val="18"/>
                            <w:szCs w:val="18"/>
                          </w:rPr>
                        </w:rPrChange>
                      </w:rPr>
                      <w:t xml:space="preserve">READ COMMITTED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35"/>
            </w:sdtPr>
            <w:sdtContent>
              <w:p w:rsidR="00000000" w:rsidDel="00000000" w:rsidP="00000000" w:rsidRDefault="00000000" w:rsidRPr="00000000" w14:paraId="000000E6">
                <w:pPr>
                  <w:spacing w:line="240" w:lineRule="auto"/>
                  <w:rPr/>
                  <w:pPrChange w:author="DODO CoJeTiPotom" w:id="0" w:date="2017-06-01T10:17:00Z">
                    <w:pPr>
                      <w:widowControl w:val="0"/>
                    </w:pPr>
                  </w:pPrChange>
                </w:pPr>
                <w:sdt>
                  <w:sdtPr>
                    <w:tag w:val="goog_rdk_234"/>
                  </w:sdtPr>
                  <w:sdtContent>
                    <w:r w:rsidDel="00000000" w:rsidR="00000000" w:rsidRPr="00000000">
                      <w:rPr>
                        <w:rtl w:val="0"/>
                        <w:rPrChange w:author="DODO CoJeTiPotom" w:id="169"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37"/>
            </w:sdtPr>
            <w:sdtContent>
              <w:p w:rsidR="00000000" w:rsidDel="00000000" w:rsidP="00000000" w:rsidRDefault="00000000" w:rsidRPr="00000000" w14:paraId="000000E7">
                <w:pPr>
                  <w:spacing w:line="240" w:lineRule="auto"/>
                  <w:rPr/>
                  <w:pPrChange w:author="DODO CoJeTiPotom" w:id="0" w:date="2017-06-01T10:17:00Z">
                    <w:pPr>
                      <w:widowControl w:val="0"/>
                    </w:pPr>
                  </w:pPrChange>
                </w:pPr>
                <w:sdt>
                  <w:sdtPr>
                    <w:tag w:val="goog_rdk_236"/>
                  </w:sdtPr>
                  <w:sdtContent>
                    <w:r w:rsidDel="00000000" w:rsidR="00000000" w:rsidRPr="00000000">
                      <w:rPr>
                        <w:rtl w:val="0"/>
                        <w:rPrChange w:author="DODO CoJeTiPotom" w:id="171" w:date="2017-06-01T10:17:00Z">
                          <w:rPr>
                            <w:sz w:val="18"/>
                            <w:szCs w:val="18"/>
                          </w:rPr>
                        </w:rPrChange>
                      </w:rPr>
                      <w:t xml:space="preserv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39"/>
            </w:sdtPr>
            <w:sdtContent>
              <w:p w:rsidR="00000000" w:rsidDel="00000000" w:rsidP="00000000" w:rsidRDefault="00000000" w:rsidRPr="00000000" w14:paraId="000000E8">
                <w:pPr>
                  <w:spacing w:line="240" w:lineRule="auto"/>
                  <w:rPr/>
                  <w:pPrChange w:author="DODO CoJeTiPotom" w:id="0" w:date="2017-06-01T10:17:00Z">
                    <w:pPr>
                      <w:widowControl w:val="0"/>
                    </w:pPr>
                  </w:pPrChange>
                </w:pPr>
                <w:sdt>
                  <w:sdtPr>
                    <w:tag w:val="goog_rdk_238"/>
                  </w:sdtPr>
                  <w:sdtContent>
                    <w:r w:rsidDel="00000000" w:rsidR="00000000" w:rsidRPr="00000000">
                      <w:rPr>
                        <w:rtl w:val="0"/>
                        <w:rPrChange w:author="DODO CoJeTiPotom" w:id="173"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241"/>
            </w:sdtPr>
            <w:sdtContent>
              <w:p w:rsidR="00000000" w:rsidDel="00000000" w:rsidP="00000000" w:rsidRDefault="00000000" w:rsidRPr="00000000" w14:paraId="000000E9">
                <w:pPr>
                  <w:spacing w:line="240" w:lineRule="auto"/>
                  <w:rPr/>
                  <w:pPrChange w:author="DODO CoJeTiPotom" w:id="0" w:date="2017-06-01T10:17:00Z">
                    <w:pPr>
                      <w:widowControl w:val="0"/>
                    </w:pPr>
                  </w:pPrChange>
                </w:pPr>
                <w:sdt>
                  <w:sdtPr>
                    <w:tag w:val="goog_rdk_240"/>
                  </w:sdtPr>
                  <w:sdtContent>
                    <w:r w:rsidDel="00000000" w:rsidR="00000000" w:rsidRPr="00000000">
                      <w:rPr>
                        <w:rtl w:val="0"/>
                        <w:rPrChange w:author="DODO CoJeTiPotom" w:id="175" w:date="2017-06-01T10:17:00Z">
                          <w:rPr>
                            <w:b w:val="1"/>
                            <w:sz w:val="18"/>
                            <w:szCs w:val="18"/>
                          </w:rPr>
                        </w:rPrChange>
                      </w:rPr>
                      <w:t xml:space="preserve">REPEATABLE READ</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43"/>
            </w:sdtPr>
            <w:sdtContent>
              <w:p w:rsidR="00000000" w:rsidDel="00000000" w:rsidP="00000000" w:rsidRDefault="00000000" w:rsidRPr="00000000" w14:paraId="000000EA">
                <w:pPr>
                  <w:spacing w:line="240" w:lineRule="auto"/>
                  <w:rPr/>
                  <w:pPrChange w:author="DODO CoJeTiPotom" w:id="0" w:date="2017-06-01T10:17:00Z">
                    <w:pPr>
                      <w:widowControl w:val="0"/>
                    </w:pPr>
                  </w:pPrChange>
                </w:pPr>
                <w:sdt>
                  <w:sdtPr>
                    <w:tag w:val="goog_rdk_242"/>
                  </w:sdtPr>
                  <w:sdtContent>
                    <w:r w:rsidDel="00000000" w:rsidR="00000000" w:rsidRPr="00000000">
                      <w:rPr>
                        <w:rtl w:val="0"/>
                        <w:rPrChange w:author="DODO CoJeTiPotom" w:id="177"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45"/>
            </w:sdtPr>
            <w:sdtContent>
              <w:p w:rsidR="00000000" w:rsidDel="00000000" w:rsidP="00000000" w:rsidRDefault="00000000" w:rsidRPr="00000000" w14:paraId="000000EB">
                <w:pPr>
                  <w:spacing w:line="240" w:lineRule="auto"/>
                  <w:rPr/>
                  <w:pPrChange w:author="DODO CoJeTiPotom" w:id="0" w:date="2017-06-01T10:17:00Z">
                    <w:pPr>
                      <w:widowControl w:val="0"/>
                    </w:pPr>
                  </w:pPrChange>
                </w:pPr>
                <w:sdt>
                  <w:sdtPr>
                    <w:tag w:val="goog_rdk_244"/>
                  </w:sdtPr>
                  <w:sdtContent>
                    <w:r w:rsidDel="00000000" w:rsidR="00000000" w:rsidRPr="00000000">
                      <w:rPr>
                        <w:rtl w:val="0"/>
                        <w:rPrChange w:author="DODO CoJeTiPotom" w:id="179"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47"/>
            </w:sdtPr>
            <w:sdtContent>
              <w:p w:rsidR="00000000" w:rsidDel="00000000" w:rsidP="00000000" w:rsidRDefault="00000000" w:rsidRPr="00000000" w14:paraId="000000EC">
                <w:pPr>
                  <w:spacing w:line="240" w:lineRule="auto"/>
                  <w:rPr/>
                  <w:pPrChange w:author="DODO CoJeTiPotom" w:id="0" w:date="2017-06-01T10:17:00Z">
                    <w:pPr>
                      <w:widowControl w:val="0"/>
                    </w:pPr>
                  </w:pPrChange>
                </w:pPr>
                <w:sdt>
                  <w:sdtPr>
                    <w:tag w:val="goog_rdk_246"/>
                  </w:sdtPr>
                  <w:sdtContent>
                    <w:r w:rsidDel="00000000" w:rsidR="00000000" w:rsidRPr="00000000">
                      <w:rPr>
                        <w:rtl w:val="0"/>
                        <w:rPrChange w:author="DODO CoJeTiPotom" w:id="181" w:date="2017-06-01T10:17:00Z">
                          <w:rPr>
                            <w:sz w:val="18"/>
                            <w:szCs w:val="18"/>
                          </w:rPr>
                        </w:rPrChange>
                      </w:rPr>
                      <w:t xml:space="preserve">může nastat</w:t>
                    </w:r>
                  </w:sdtContent>
                </w:sdt>
                <w:r w:rsidDel="00000000" w:rsidR="00000000" w:rsidRPr="00000000">
                  <w:rPr>
                    <w:rtl w:val="0"/>
                  </w:rPr>
                </w:r>
              </w:p>
            </w:sdtContent>
          </w:sdt>
        </w:tc>
      </w:tr>
      <w:tr>
        <w:tc>
          <w:tcPr>
            <w:shd w:fill="auto" w:val="clear"/>
            <w:tcMar>
              <w:top w:w="100.0" w:type="dxa"/>
              <w:left w:w="100.0" w:type="dxa"/>
              <w:bottom w:w="100.0" w:type="dxa"/>
              <w:right w:w="100.0" w:type="dxa"/>
            </w:tcMar>
          </w:tcPr>
          <w:sdt>
            <w:sdtPr>
              <w:tag w:val="goog_rdk_249"/>
            </w:sdtPr>
            <w:sdtContent>
              <w:p w:rsidR="00000000" w:rsidDel="00000000" w:rsidP="00000000" w:rsidRDefault="00000000" w:rsidRPr="00000000" w14:paraId="000000ED">
                <w:pPr>
                  <w:spacing w:line="240" w:lineRule="auto"/>
                  <w:rPr/>
                  <w:pPrChange w:author="DODO CoJeTiPotom" w:id="0" w:date="2017-06-01T10:17:00Z">
                    <w:pPr>
                      <w:widowControl w:val="0"/>
                    </w:pPr>
                  </w:pPrChange>
                </w:pPr>
                <w:sdt>
                  <w:sdtPr>
                    <w:tag w:val="goog_rdk_248"/>
                  </w:sdtPr>
                  <w:sdtContent>
                    <w:r w:rsidDel="00000000" w:rsidR="00000000" w:rsidRPr="00000000">
                      <w:rPr>
                        <w:rtl w:val="0"/>
                        <w:rPrChange w:author="DODO CoJeTiPotom" w:id="183" w:date="2017-06-01T10:17:00Z">
                          <w:rPr>
                            <w:b w:val="1"/>
                            <w:sz w:val="18"/>
                            <w:szCs w:val="18"/>
                          </w:rPr>
                        </w:rPrChange>
                      </w:rPr>
                      <w:t xml:space="preserve">SERIALIZABLE</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51"/>
            </w:sdtPr>
            <w:sdtContent>
              <w:p w:rsidR="00000000" w:rsidDel="00000000" w:rsidP="00000000" w:rsidRDefault="00000000" w:rsidRPr="00000000" w14:paraId="000000EE">
                <w:pPr>
                  <w:spacing w:line="240" w:lineRule="auto"/>
                  <w:rPr/>
                  <w:pPrChange w:author="DODO CoJeTiPotom" w:id="0" w:date="2017-06-01T10:17:00Z">
                    <w:pPr>
                      <w:widowControl w:val="0"/>
                    </w:pPr>
                  </w:pPrChange>
                </w:pPr>
                <w:sdt>
                  <w:sdtPr>
                    <w:tag w:val="goog_rdk_250"/>
                  </w:sdtPr>
                  <w:sdtContent>
                    <w:r w:rsidDel="00000000" w:rsidR="00000000" w:rsidRPr="00000000">
                      <w:rPr>
                        <w:rtl w:val="0"/>
                        <w:rPrChange w:author="DODO CoJeTiPotom" w:id="185"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53"/>
            </w:sdtPr>
            <w:sdtContent>
              <w:p w:rsidR="00000000" w:rsidDel="00000000" w:rsidP="00000000" w:rsidRDefault="00000000" w:rsidRPr="00000000" w14:paraId="000000EF">
                <w:pPr>
                  <w:spacing w:line="240" w:lineRule="auto"/>
                  <w:rPr/>
                  <w:pPrChange w:author="DODO CoJeTiPotom" w:id="0" w:date="2017-06-01T10:17:00Z">
                    <w:pPr>
                      <w:widowControl w:val="0"/>
                    </w:pPr>
                  </w:pPrChange>
                </w:pPr>
                <w:sdt>
                  <w:sdtPr>
                    <w:tag w:val="goog_rdk_252"/>
                  </w:sdtPr>
                  <w:sdtContent>
                    <w:r w:rsidDel="00000000" w:rsidR="00000000" w:rsidRPr="00000000">
                      <w:rPr>
                        <w:rtl w:val="0"/>
                        <w:rPrChange w:author="DODO CoJeTiPotom" w:id="187" w:date="2017-06-01T10:17:00Z">
                          <w:rPr>
                            <w:sz w:val="18"/>
                            <w:szCs w:val="18"/>
                          </w:rPr>
                        </w:rPrChange>
                      </w:rPr>
                      <w:t xml:space="preserve">nemůže nastat</w:t>
                    </w:r>
                  </w:sdtContent>
                </w:sdt>
                <w:r w:rsidDel="00000000" w:rsidR="00000000" w:rsidRPr="00000000">
                  <w:rPr>
                    <w:rtl w:val="0"/>
                  </w:rPr>
                </w:r>
              </w:p>
            </w:sdtContent>
          </w:sdt>
        </w:tc>
        <w:tc>
          <w:tcPr>
            <w:shd w:fill="auto" w:val="clear"/>
            <w:tcMar>
              <w:top w:w="100.0" w:type="dxa"/>
              <w:left w:w="100.0" w:type="dxa"/>
              <w:bottom w:w="100.0" w:type="dxa"/>
              <w:right w:w="100.0" w:type="dxa"/>
            </w:tcMar>
          </w:tcPr>
          <w:sdt>
            <w:sdtPr>
              <w:tag w:val="goog_rdk_255"/>
            </w:sdtPr>
            <w:sdtContent>
              <w:p w:rsidR="00000000" w:rsidDel="00000000" w:rsidP="00000000" w:rsidRDefault="00000000" w:rsidRPr="00000000" w14:paraId="000000F0">
                <w:pPr>
                  <w:spacing w:line="240" w:lineRule="auto"/>
                  <w:rPr>
                    <w:shd w:fill="auto" w:val="clear"/>
                    <w:rPrChange w:author="DODO CoJeTiPotom" w:id="190" w:date="2017-06-01T10:17:00Z">
                      <w:rPr>
                        <w:sz w:val="18"/>
                        <w:szCs w:val="18"/>
                      </w:rPr>
                    </w:rPrChange>
                  </w:rPr>
                  <w:pPrChange w:author="DODO CoJeTiPotom" w:id="0" w:date="2017-06-01T10:17:00Z">
                    <w:pPr>
                      <w:widowControl w:val="0"/>
                    </w:pPr>
                  </w:pPrChange>
                </w:pPr>
                <w:sdt>
                  <w:sdtPr>
                    <w:tag w:val="goog_rdk_254"/>
                  </w:sdtPr>
                  <w:sdtContent>
                    <w:r w:rsidDel="00000000" w:rsidR="00000000" w:rsidRPr="00000000">
                      <w:rPr>
                        <w:rtl w:val="0"/>
                        <w:rPrChange w:author="DODO CoJeTiPotom" w:id="189" w:date="2017-06-01T10:17:00Z">
                          <w:rPr>
                            <w:sz w:val="18"/>
                            <w:szCs w:val="18"/>
                          </w:rPr>
                        </w:rPrChange>
                      </w:rPr>
                      <w:t xml:space="preserve">nemůže nastat</w:t>
                    </w:r>
                  </w:sdtContent>
                </w:sdt>
              </w:p>
            </w:sdtContent>
          </w:sdt>
        </w:tc>
      </w:tr>
    </w:tbl>
    <w:sdt>
      <w:sdtPr>
        <w:tag w:val="goog_rdk_256"/>
      </w:sdtPr>
      <w:sdtContent>
        <w:p w:rsidR="00000000" w:rsidDel="00000000" w:rsidP="00000000" w:rsidRDefault="00000000" w:rsidRPr="00000000" w14:paraId="000000F1">
          <w:pPr>
            <w:rPr/>
            <w:pPrChange w:author="Anonymous" w:id="0" w:date="2017-05-25T18:03:00Z">
              <w:pPr>
                <w:spacing w:after="40" w:before="20" w:lineRule="auto"/>
              </w:pPr>
            </w:pPrChange>
          </w:pPr>
          <w:r w:rsidDel="00000000" w:rsidR="00000000" w:rsidRPr="00000000">
            <w:rPr>
              <w:rtl w:val="0"/>
            </w:rPr>
          </w:r>
        </w:p>
      </w:sdtContent>
    </w:sdt>
    <w:p w:rsidR="00000000" w:rsidDel="00000000" w:rsidP="00000000" w:rsidRDefault="00000000" w:rsidRPr="00000000" w14:paraId="000000F2">
      <w:pPr>
        <w:rPr/>
      </w:pPr>
      <w:r w:rsidDel="00000000" w:rsidR="00000000" w:rsidRPr="00000000">
        <w:rPr>
          <w:rtl w:val="0"/>
        </w:rPr>
      </w:r>
    </w:p>
    <w:sdt>
      <w:sdtPr>
        <w:tag w:val="goog_rdk_258"/>
      </w:sdtPr>
      <w:sdtContent>
        <w:p w:rsidR="00000000" w:rsidDel="00000000" w:rsidP="00000000" w:rsidRDefault="00000000" w:rsidRPr="00000000" w14:paraId="000000F3">
          <w:pPr>
            <w:rPr>
              <w:rPrChange w:author="DODO CoJeTiPotom" w:id="192" w:date="2017-06-01T10:17:00Z">
                <w:rPr>
                  <w:b w:val="1"/>
                </w:rPr>
              </w:rPrChange>
            </w:rPr>
          </w:pPr>
          <w:sdt>
            <w:sdtPr>
              <w:tag w:val="goog_rdk_257"/>
            </w:sdtPr>
            <w:sdtContent>
              <w:r w:rsidDel="00000000" w:rsidR="00000000" w:rsidRPr="00000000">
                <w:rPr>
                  <w:rtl w:val="0"/>
                  <w:rPrChange w:author="DODO CoJeTiPotom" w:id="192" w:date="2017-06-01T10:17:00Z">
                    <w:rPr>
                      <w:b w:val="1"/>
                    </w:rPr>
                  </w:rPrChange>
                </w:rPr>
                <w:t xml:space="preserve">3) Halda, vkládání, vyhledávání a jejich složitost.</w:t>
              </w:r>
            </w:sdtContent>
          </w:sdt>
        </w:p>
      </w:sdtContent>
    </w:sdt>
    <w:p w:rsidR="00000000" w:rsidDel="00000000" w:rsidP="00000000" w:rsidRDefault="00000000" w:rsidRPr="00000000" w14:paraId="000000F4">
      <w:pPr>
        <w:rPr/>
      </w:pPr>
      <w:r w:rsidDel="00000000" w:rsidR="00000000" w:rsidRPr="00000000">
        <w:rPr>
          <w:rtl w:val="0"/>
        </w:rPr>
        <w:t xml:space="preserve">Tabulka typu halda je stránkované perzistentní pole, vkládání proběhne tak, že se záznam vloží na první prázdné místo, složitost tedy má O(1). Vyhledávání je relativně složitá operace se složitostí O(n), musí se sekvenčně projít všechny záznamy.</w:t>
      </w:r>
    </w:p>
    <w:sdt>
      <w:sdtPr>
        <w:tag w:val="goog_rdk_260"/>
      </w:sdtPr>
      <w:sdtContent>
        <w:p w:rsidR="00000000" w:rsidDel="00000000" w:rsidP="00000000" w:rsidRDefault="00000000" w:rsidRPr="00000000" w14:paraId="000000F5">
          <w:pPr>
            <w:rPr>
              <w:rPrChange w:author="DODO CoJeTiPotom" w:id="193" w:date="2017-06-01T10:17:00Z">
                <w:rPr>
                  <w:b w:val="1"/>
                </w:rPr>
              </w:rPrChange>
            </w:rPr>
          </w:pPr>
          <w:sdt>
            <w:sdtPr>
              <w:tag w:val="goog_rdk_259"/>
            </w:sdtPr>
            <w:sdtContent>
              <w:r w:rsidDel="00000000" w:rsidR="00000000" w:rsidRPr="00000000">
                <w:rPr>
                  <w:rtl w:val="0"/>
                </w:rPr>
              </w:r>
            </w:sdtContent>
          </w:sdt>
        </w:p>
      </w:sdtContent>
    </w:sdt>
    <w:sdt>
      <w:sdtPr>
        <w:tag w:val="goog_rdk_262"/>
      </w:sdtPr>
      <w:sdtContent>
        <w:p w:rsidR="00000000" w:rsidDel="00000000" w:rsidP="00000000" w:rsidRDefault="00000000" w:rsidRPr="00000000" w14:paraId="000000F6">
          <w:pPr>
            <w:rPr>
              <w:rPrChange w:author="DODO CoJeTiPotom" w:id="193" w:date="2017-06-01T10:17:00Z">
                <w:rPr>
                  <w:b w:val="1"/>
                </w:rPr>
              </w:rPrChange>
            </w:rPr>
          </w:pPr>
          <w:sdt>
            <w:sdtPr>
              <w:tag w:val="goog_rdk_261"/>
            </w:sdtPr>
            <w:sdtContent>
              <w:r w:rsidDel="00000000" w:rsidR="00000000" w:rsidRPr="00000000">
                <w:rPr>
                  <w:rtl w:val="0"/>
                  <w:rPrChange w:author="DODO CoJeTiPotom" w:id="193" w:date="2017-06-01T10:17:00Z">
                    <w:rPr>
                      <w:b w:val="1"/>
                    </w:rPr>
                  </w:rPrChange>
                </w:rPr>
                <w:t xml:space="preserve">4) Rozdíl mezi statickým a dynamickým SQL.</w:t>
              </w:r>
            </w:sdtContent>
          </w:sdt>
        </w:p>
      </w:sdtContent>
    </w:sdt>
    <w:p w:rsidR="00000000" w:rsidDel="00000000" w:rsidP="00000000" w:rsidRDefault="00000000" w:rsidRPr="00000000" w14:paraId="000000F7">
      <w:pPr>
        <w:rPr/>
      </w:pPr>
      <w:r w:rsidDel="00000000" w:rsidR="00000000" w:rsidRPr="00000000">
        <w:rPr>
          <w:rtl w:val="0"/>
        </w:rPr>
        <w:t xml:space="preserve">Statické SQL je kompilováno a používá implicitně parametrizované dotazy. Používá se například v procedurálních rozšířeních DBŘS jako PL/SQL a T-SQL nebo v SQL rozšířeních jiných jazyků (vložené SQL v C). Dynamické SQL se oproti tomu zasílá na DBŘS až v době jeho běhu, nelze tedy předvídat, jak dotazy budou vypadat a výkonnost je nižší, dotazy lze ale tvořit libovolně (jako řetězec), což sice může přinášet bezpečnostní problémy, ale dovoluje tvořit libovolné dotazy (JDD - definice dat).</w:t>
      </w:r>
    </w:p>
    <w:sdt>
      <w:sdtPr>
        <w:tag w:val="goog_rdk_264"/>
      </w:sdtPr>
      <w:sdtContent>
        <w:p w:rsidR="00000000" w:rsidDel="00000000" w:rsidP="00000000" w:rsidRDefault="00000000" w:rsidRPr="00000000" w14:paraId="000000F8">
          <w:pPr>
            <w:rPr>
              <w:rPrChange w:author="DODO CoJeTiPotom" w:id="194" w:date="2017-06-01T10:17:00Z">
                <w:rPr>
                  <w:b w:val="1"/>
                </w:rPr>
              </w:rPrChange>
            </w:rPr>
          </w:pPr>
          <w:sdt>
            <w:sdtPr>
              <w:tag w:val="goog_rdk_263"/>
            </w:sdtPr>
            <w:sdtContent>
              <w:r w:rsidDel="00000000" w:rsidR="00000000" w:rsidRPr="00000000">
                <w:rPr>
                  <w:rtl w:val="0"/>
                </w:rPr>
              </w:r>
            </w:sdtContent>
          </w:sdt>
        </w:p>
      </w:sdtContent>
    </w:sdt>
    <w:sdt>
      <w:sdtPr>
        <w:tag w:val="goog_rdk_266"/>
      </w:sdtPr>
      <w:sdtContent>
        <w:p w:rsidR="00000000" w:rsidDel="00000000" w:rsidP="00000000" w:rsidRDefault="00000000" w:rsidRPr="00000000" w14:paraId="000000F9">
          <w:pPr>
            <w:rPr>
              <w:rPrChange w:author="DODO CoJeTiPotom" w:id="194" w:date="2017-06-01T10:17:00Z">
                <w:rPr>
                  <w:b w:val="1"/>
                </w:rPr>
              </w:rPrChange>
            </w:rPr>
          </w:pPr>
          <w:sdt>
            <w:sdtPr>
              <w:tag w:val="goog_rdk_265"/>
            </w:sdtPr>
            <w:sdtContent>
              <w:r w:rsidDel="00000000" w:rsidR="00000000" w:rsidRPr="00000000">
                <w:rPr>
                  <w:rtl w:val="0"/>
                  <w:rPrChange w:author="DODO CoJeTiPotom" w:id="194" w:date="2017-06-01T10:17:00Z">
                    <w:rPr>
                      <w:b w:val="1"/>
                    </w:rPr>
                  </w:rPrChange>
                </w:rPr>
                <w:t xml:space="preserve">5) Napište 4-5 vlastností objektově-relačního modelu (ve srovnání s relačním modelem).</w:t>
              </w:r>
            </w:sdtContent>
          </w:sdt>
        </w:p>
      </w:sdtContent>
    </w:sdt>
    <w:p w:rsidR="00000000" w:rsidDel="00000000" w:rsidP="00000000" w:rsidRDefault="00000000" w:rsidRPr="00000000" w14:paraId="000000FA">
      <w:pPr>
        <w:rPr/>
      </w:pPr>
      <w:r w:rsidDel="00000000" w:rsidR="00000000" w:rsidRPr="00000000">
        <w:rPr>
          <w:rtl w:val="0"/>
        </w:rPr>
        <w:t xml:space="preserve">Vlastní (složené) strukturované datové typy.</w:t>
      </w:r>
    </w:p>
    <w:p w:rsidR="00000000" w:rsidDel="00000000" w:rsidP="00000000" w:rsidRDefault="00000000" w:rsidRPr="00000000" w14:paraId="000000FB">
      <w:pPr>
        <w:rPr/>
      </w:pPr>
      <w:r w:rsidDel="00000000" w:rsidR="00000000" w:rsidRPr="00000000">
        <w:rPr>
          <w:rtl w:val="0"/>
        </w:rPr>
        <w:t xml:space="preserve">Funkce, procedury, triggery a další kód na straně serveru.</w:t>
      </w:r>
    </w:p>
    <w:p w:rsidR="00000000" w:rsidDel="00000000" w:rsidP="00000000" w:rsidRDefault="00000000" w:rsidRPr="00000000" w14:paraId="000000FC">
      <w:pPr>
        <w:rPr/>
      </w:pPr>
      <w:r w:rsidDel="00000000" w:rsidR="00000000" w:rsidRPr="00000000">
        <w:rPr>
          <w:rtl w:val="0"/>
        </w:rPr>
        <w:t xml:space="preserve">Kolekce dat (vnořené tabulky, pole).</w:t>
      </w:r>
    </w:p>
    <w:p w:rsidR="00000000" w:rsidDel="00000000" w:rsidP="00000000" w:rsidRDefault="00000000" w:rsidRPr="00000000" w14:paraId="000000FD">
      <w:pPr>
        <w:rPr/>
      </w:pPr>
      <w:r w:rsidDel="00000000" w:rsidR="00000000" w:rsidRPr="00000000">
        <w:rPr>
          <w:rtl w:val="0"/>
        </w:rPr>
        <w:t xml:space="preserve">Dědičnost datových typů.</w:t>
      </w:r>
    </w:p>
    <w:p w:rsidR="00000000" w:rsidDel="00000000" w:rsidP="00000000" w:rsidRDefault="00000000" w:rsidRPr="00000000" w14:paraId="000000FE">
      <w:pPr>
        <w:rPr/>
      </w:pPr>
      <w:r w:rsidDel="00000000" w:rsidR="00000000" w:rsidRPr="00000000">
        <w:rPr>
          <w:rtl w:val="0"/>
        </w:rPr>
        <w:t xml:space="preserve">Datové typy ukazatelů na data.</w:t>
      </w:r>
    </w:p>
    <w:p w:rsidR="00000000" w:rsidDel="00000000" w:rsidP="00000000" w:rsidRDefault="00000000" w:rsidRPr="00000000" w14:paraId="000000FF">
      <w:pPr>
        <w:rPr/>
      </w:pPr>
      <w:r w:rsidDel="00000000" w:rsidR="00000000" w:rsidRPr="00000000">
        <w:rPr>
          <w:rtl w:val="0"/>
        </w:rPr>
        <w:t xml:space="preserve">Můžeme datovým typům přiřazovat chování (metody).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dt>
      <w:sdtPr>
        <w:tag w:val="goog_rdk_268"/>
      </w:sdtPr>
      <w:sdtContent>
        <w:p w:rsidR="00000000" w:rsidDel="00000000" w:rsidP="00000000" w:rsidRDefault="00000000" w:rsidRPr="00000000" w14:paraId="00000102">
          <w:pPr>
            <w:rPr>
              <w:rPrChange w:author="DODO CoJeTiPotom" w:id="195" w:date="2017-06-01T10:17:00Z">
                <w:rPr>
                  <w:b w:val="1"/>
                </w:rPr>
              </w:rPrChange>
            </w:rPr>
          </w:pPr>
          <w:sdt>
            <w:sdtPr>
              <w:tag w:val="goog_rdk_267"/>
            </w:sdtPr>
            <w:sdtContent>
              <w:r w:rsidDel="00000000" w:rsidR="00000000" w:rsidRPr="00000000">
                <w:rPr>
                  <w:rtl w:val="0"/>
                  <w:rPrChange w:author="DODO CoJeTiPotom" w:id="195" w:date="2017-06-01T10:17:00Z">
                    <w:rPr>
                      <w:b w:val="1"/>
                    </w:rPr>
                  </w:rPrChange>
                </w:rPr>
                <w:t xml:space="preserve">6) Co je to doménový objekt a DAO v ORM? (Uvedtě příklad).</w:t>
              </w:r>
            </w:sdtContent>
          </w:sdt>
        </w:p>
      </w:sdtContent>
    </w:sdt>
    <w:p w:rsidR="00000000" w:rsidDel="00000000" w:rsidP="00000000" w:rsidRDefault="00000000" w:rsidRPr="00000000" w14:paraId="00000103">
      <w:pPr>
        <w:rPr/>
      </w:pPr>
      <w:r w:rsidDel="00000000" w:rsidR="00000000" w:rsidRPr="00000000">
        <w:rPr>
          <w:rtl w:val="0"/>
        </w:rPr>
        <w:t xml:space="preserve">Doménový objekt reprezentuje objekt z domény aplikace (např. Auto v IS autopůjčovny). DAO (data access object) poskytuje rozhraní k práci s DTO (data transfer object), které slouží jako přepravky dat a jsou mapovány na konkrétní záznam v tabulce. DAO představuje obvykle tabulku samotnou a její funkce (vyhledání konkrétního záznamu, smazání konkrétního záznamu, načtení všech záznamů), DTO představuje jeden záznam (jeho data).</w:t>
      </w:r>
    </w:p>
    <w:sdt>
      <w:sdtPr>
        <w:tag w:val="goog_rdk_270"/>
      </w:sdtPr>
      <w:sdtContent>
        <w:p w:rsidR="00000000" w:rsidDel="00000000" w:rsidP="00000000" w:rsidRDefault="00000000" w:rsidRPr="00000000" w14:paraId="00000104">
          <w:pPr>
            <w:rPr>
              <w:rPrChange w:author="DODO CoJeTiPotom" w:id="196" w:date="2017-06-01T10:17:00Z">
                <w:rPr>
                  <w:b w:val="1"/>
                </w:rPr>
              </w:rPrChange>
            </w:rPr>
          </w:pPr>
          <w:sdt>
            <w:sdtPr>
              <w:tag w:val="goog_rdk_269"/>
            </w:sdtPr>
            <w:sdtContent>
              <w:r w:rsidDel="00000000" w:rsidR="00000000" w:rsidRPr="00000000">
                <w:rPr>
                  <w:rtl w:val="0"/>
                </w:rPr>
              </w:r>
            </w:sdtContent>
          </w:sdt>
        </w:p>
      </w:sdtContent>
    </w:sdt>
    <w:sdt>
      <w:sdtPr>
        <w:tag w:val="goog_rdk_272"/>
      </w:sdtPr>
      <w:sdtContent>
        <w:p w:rsidR="00000000" w:rsidDel="00000000" w:rsidP="00000000" w:rsidRDefault="00000000" w:rsidRPr="00000000" w14:paraId="00000105">
          <w:pPr>
            <w:rPr>
              <w:rPrChange w:author="DODO CoJeTiPotom" w:id="196" w:date="2017-06-01T10:17:00Z">
                <w:rPr>
                  <w:b w:val="1"/>
                </w:rPr>
              </w:rPrChange>
            </w:rPr>
          </w:pPr>
          <w:sdt>
            <w:sdtPr>
              <w:tag w:val="goog_rdk_271"/>
            </w:sdtPr>
            <w:sdtContent>
              <w:r w:rsidDel="00000000" w:rsidR="00000000" w:rsidRPr="00000000">
                <w:rPr>
                  <w:rtl w:val="0"/>
                  <w:rPrChange w:author="DODO CoJeTiPotom" w:id="196" w:date="2017-06-01T10:17:00Z">
                    <w:rPr>
                      <w:b w:val="1"/>
                    </w:rPr>
                  </w:rPrChange>
                </w:rPr>
                <w:t xml:space="preserve">1. Seriový plán, serializovatelný plán.</w:t>
              </w:r>
            </w:sdtContent>
          </w:sdt>
        </w:p>
      </w:sdtContent>
    </w:sdt>
    <w:p w:rsidR="00000000" w:rsidDel="00000000" w:rsidP="00000000" w:rsidRDefault="00000000" w:rsidRPr="00000000" w14:paraId="00000106">
      <w:pPr>
        <w:rPr/>
      </w:pPr>
      <w:r w:rsidDel="00000000" w:rsidR="00000000" w:rsidRPr="00000000">
        <w:rPr>
          <w:rtl w:val="0"/>
        </w:rPr>
        <w:t xml:space="preserve">Sériový plán je vykonání transakcí za sebou sériově. Serializovatelný plán je ekvivalentní s libovolným sériovým plánem (viz teorie nahoře).</w:t>
      </w:r>
    </w:p>
    <w:p w:rsidR="00000000" w:rsidDel="00000000" w:rsidP="00000000" w:rsidRDefault="00000000" w:rsidRPr="00000000" w14:paraId="00000107">
      <w:pPr>
        <w:rPr/>
      </w:pPr>
      <w:r w:rsidDel="00000000" w:rsidR="00000000" w:rsidRPr="00000000">
        <w:rPr>
          <w:rtl w:val="0"/>
        </w:rPr>
      </w:r>
    </w:p>
    <w:sdt>
      <w:sdtPr>
        <w:tag w:val="goog_rdk_274"/>
      </w:sdtPr>
      <w:sdtContent>
        <w:p w:rsidR="00000000" w:rsidDel="00000000" w:rsidP="00000000" w:rsidRDefault="00000000" w:rsidRPr="00000000" w14:paraId="00000108">
          <w:pPr>
            <w:rPr>
              <w:rPrChange w:author="DODO CoJeTiPotom" w:id="197" w:date="2017-06-01T10:17:00Z">
                <w:rPr>
                  <w:b w:val="1"/>
                </w:rPr>
              </w:rPrChange>
            </w:rPr>
          </w:pPr>
          <w:sdt>
            <w:sdtPr>
              <w:tag w:val="goog_rdk_273"/>
            </w:sdtPr>
            <w:sdtContent>
              <w:r w:rsidDel="00000000" w:rsidR="00000000" w:rsidRPr="00000000">
                <w:rPr>
                  <w:rtl w:val="0"/>
                  <w:rPrChange w:author="DODO CoJeTiPotom" w:id="197" w:date="2017-06-01T10:17:00Z">
                    <w:rPr>
                      <w:b w:val="1"/>
                    </w:rPr>
                  </w:rPrChange>
                </w:rPr>
                <w:t xml:space="preserve">2. Co je LOG, k čemu slouží a kde se používá?</w:t>
              </w:r>
            </w:sdtContent>
          </w:sdt>
        </w:p>
      </w:sdtContent>
    </w:sdt>
    <w:sdt>
      <w:sdtPr>
        <w:tag w:val="goog_rdk_275"/>
      </w:sdtPr>
      <w:sdtContent>
        <w:p w:rsidR="00000000" w:rsidDel="00000000" w:rsidP="00000000" w:rsidRDefault="00000000" w:rsidRPr="00000000" w14:paraId="00000109">
          <w:pPr>
            <w:rPr/>
            <w:pPrChange w:author="Anonymous" w:id="0" w:date="2017-05-25T18:03:00Z">
              <w:pPr>
                <w:jc w:val="both"/>
              </w:pPr>
            </w:pPrChange>
          </w:pPr>
          <w:r w:rsidDel="00000000" w:rsidR="00000000" w:rsidRPr="00000000">
            <w:rPr>
              <w:rtl w:val="0"/>
            </w:rPr>
            <w:t xml:space="preserve">Záznam na disku, do kterého se zapisují veškeré operace změn v databázi. Zápis je dopředný (nejprve do logu, až pak do fyzického úložiště na disku), abychom mohli korektně provádět obnovu databáze. Zápis do něho se provádí sekvenčně, což je mnohem rychlejší než náhodný zápis, proto si může DBŘS dovolit zapisovat do něho záznamy o všech změnách.</w:t>
          </w:r>
        </w:p>
      </w:sdtContent>
    </w:sdt>
    <w:sdt>
      <w:sdtPr>
        <w:tag w:val="goog_rdk_276"/>
      </w:sdtPr>
      <w:sdtContent>
        <w:p w:rsidR="00000000" w:rsidDel="00000000" w:rsidP="00000000" w:rsidRDefault="00000000" w:rsidRPr="00000000" w14:paraId="0000010A">
          <w:pPr>
            <w:rPr/>
            <w:pPrChange w:author="Anonymous" w:id="0" w:date="2017-05-25T18:03:00Z">
              <w:pPr>
                <w:jc w:val="both"/>
              </w:pPr>
            </w:pPrChange>
          </w:pPr>
          <w:r w:rsidDel="00000000" w:rsidR="00000000" w:rsidRPr="00000000">
            <w:rPr>
              <w:rtl w:val="0"/>
            </w:rPr>
            <w:t xml:space="preserve">V Případě operace ROLLBACK na základě záznamů uložených v logu je systém schopen vrátit příslušné hodnoty záznamu na původní hodnoty. V případě odložené aktualizace se díky logu provádí operace REDO. U okamžité aktualizace můžeme vrátit původní hodnoty operací UNDO.</w:t>
          </w:r>
        </w:p>
      </w:sdtContent>
    </w:sdt>
    <w:sdt>
      <w:sdtPr>
        <w:tag w:val="goog_rdk_278"/>
      </w:sdtPr>
      <w:sdtContent>
        <w:p w:rsidR="00000000" w:rsidDel="00000000" w:rsidP="00000000" w:rsidRDefault="00000000" w:rsidRPr="00000000" w14:paraId="0000010B">
          <w:pPr>
            <w:rPr>
              <w:rPrChange w:author="DODO CoJeTiPotom" w:id="200" w:date="2017-06-01T10:17:00Z">
                <w:rPr>
                  <w:b w:val="1"/>
                </w:rPr>
              </w:rPrChange>
            </w:rPr>
          </w:pPr>
          <w:sdt>
            <w:sdtPr>
              <w:tag w:val="goog_rdk_277"/>
            </w:sdtPr>
            <w:sdtContent>
              <w:r w:rsidDel="00000000" w:rsidR="00000000" w:rsidRPr="00000000">
                <w:rPr>
                  <w:rtl w:val="0"/>
                </w:rPr>
              </w:r>
            </w:sdtContent>
          </w:sdt>
        </w:p>
      </w:sdtContent>
    </w:sdt>
    <w:sdt>
      <w:sdtPr>
        <w:tag w:val="goog_rdk_280"/>
      </w:sdtPr>
      <w:sdtContent>
        <w:p w:rsidR="00000000" w:rsidDel="00000000" w:rsidP="00000000" w:rsidRDefault="00000000" w:rsidRPr="00000000" w14:paraId="0000010C">
          <w:pPr>
            <w:rPr>
              <w:rPrChange w:author="DODO CoJeTiPotom" w:id="200" w:date="2017-06-01T10:17:00Z">
                <w:rPr>
                  <w:b w:val="1"/>
                </w:rPr>
              </w:rPrChange>
            </w:rPr>
          </w:pPr>
          <w:sdt>
            <w:sdtPr>
              <w:tag w:val="goog_rdk_279"/>
            </w:sdtPr>
            <w:sdtContent>
              <w:r w:rsidDel="00000000" w:rsidR="00000000" w:rsidRPr="00000000">
                <w:rPr>
                  <w:rtl w:val="0"/>
                  <w:rPrChange w:author="DODO CoJeTiPotom" w:id="200" w:date="2017-06-01T10:17:00Z">
                    <w:rPr>
                      <w:b w:val="1"/>
                    </w:rPr>
                  </w:rPrChange>
                </w:rPr>
                <w:t xml:space="preserve">3. Repeatable read</w:t>
              </w:r>
            </w:sdtContent>
          </w:sdt>
        </w:p>
      </w:sdtContent>
    </w:sdt>
    <w:p w:rsidR="00000000" w:rsidDel="00000000" w:rsidP="00000000" w:rsidRDefault="00000000" w:rsidRPr="00000000" w14:paraId="0000010D">
      <w:pPr>
        <w:rPr/>
      </w:pPr>
      <w:r w:rsidDel="00000000" w:rsidR="00000000" w:rsidRPr="00000000">
        <w:rPr>
          <w:rtl w:val="0"/>
        </w:rPr>
        <w:t xml:space="preserve">Úroveň serializace, která nedovoluje špinavá čtení ani problém nekonzistenční analýzy. Stále se ale v ní může objevovat problém fantomů, tj. nově přidaných dat do databáze, který může ovlivnit výsledky dotazů. </w:t>
      </w:r>
    </w:p>
    <w:p w:rsidR="00000000" w:rsidDel="00000000" w:rsidP="00000000" w:rsidRDefault="00000000" w:rsidRPr="00000000" w14:paraId="0000010E">
      <w:pPr>
        <w:rPr/>
      </w:pPr>
      <w:r w:rsidDel="00000000" w:rsidR="00000000" w:rsidRPr="00000000">
        <w:rPr>
          <w:rtl w:val="0"/>
        </w:rPr>
      </w:r>
    </w:p>
    <w:sdt>
      <w:sdtPr>
        <w:tag w:val="goog_rdk_282"/>
      </w:sdtPr>
      <w:sdtContent>
        <w:p w:rsidR="00000000" w:rsidDel="00000000" w:rsidP="00000000" w:rsidRDefault="00000000" w:rsidRPr="00000000" w14:paraId="0000010F">
          <w:pPr>
            <w:rPr>
              <w:rPrChange w:author="DODO CoJeTiPotom" w:id="201" w:date="2017-06-01T10:17:00Z">
                <w:rPr>
                  <w:b w:val="1"/>
                </w:rPr>
              </w:rPrChange>
            </w:rPr>
          </w:pPr>
          <w:sdt>
            <w:sdtPr>
              <w:tag w:val="goog_rdk_281"/>
            </w:sdtPr>
            <w:sdtContent>
              <w:r w:rsidDel="00000000" w:rsidR="00000000" w:rsidRPr="00000000">
                <w:rPr>
                  <w:rtl w:val="0"/>
                  <w:rPrChange w:author="DODO CoJeTiPotom" w:id="201" w:date="2017-06-01T10:17:00Z">
                    <w:rPr>
                      <w:b w:val="1"/>
                    </w:rPr>
                  </w:rPrChange>
                </w:rPr>
                <w:t xml:space="preserve">4. Složený index</w:t>
              </w:r>
            </w:sdtContent>
          </w:sdt>
        </w:p>
      </w:sdtContent>
    </w:sdt>
    <w:p w:rsidR="00000000" w:rsidDel="00000000" w:rsidP="00000000" w:rsidRDefault="00000000" w:rsidRPr="00000000" w14:paraId="00000110">
      <w:pPr>
        <w:rPr/>
      </w:pPr>
      <w:r w:rsidDel="00000000" w:rsidR="00000000" w:rsidRPr="00000000">
        <w:rPr>
          <w:rtl w:val="0"/>
        </w:rPr>
        <w:t xml:space="preserve">Složený index se skládá z více než jednoho klíče, je vhodný použít tehdy, pokud často používáme selekci dle více atributů. Pokud ale máme ve složeném indexu klíč např. z atributů (A, B) a používáme selekci pouze podle B, bude se provádět sekvenční průchod, tj. index nebude využit. Je to z toho důvodu, že je složený index uložen (a hlavně seřazen) v daném pořadí, takže ho v tomto případě můžeme využít pouze pro selekci nad A nebo A, B dohromady.</w:t>
      </w:r>
    </w:p>
    <w:p w:rsidR="00000000" w:rsidDel="00000000" w:rsidP="00000000" w:rsidRDefault="00000000" w:rsidRPr="00000000" w14:paraId="00000111">
      <w:pPr>
        <w:rPr/>
      </w:pPr>
      <w:r w:rsidDel="00000000" w:rsidR="00000000" w:rsidRPr="00000000">
        <w:rPr>
          <w:rtl w:val="0"/>
        </w:rPr>
      </w:r>
    </w:p>
    <w:sdt>
      <w:sdtPr>
        <w:tag w:val="goog_rdk_284"/>
      </w:sdtPr>
      <w:sdtContent>
        <w:p w:rsidR="00000000" w:rsidDel="00000000" w:rsidP="00000000" w:rsidRDefault="00000000" w:rsidRPr="00000000" w14:paraId="00000112">
          <w:pPr>
            <w:rPr>
              <w:rPrChange w:author="DODO CoJeTiPotom" w:id="202" w:date="2017-06-01T10:17:00Z">
                <w:rPr>
                  <w:b w:val="1"/>
                </w:rPr>
              </w:rPrChange>
            </w:rPr>
          </w:pPr>
          <w:sdt>
            <w:sdtPr>
              <w:tag w:val="goog_rdk_283"/>
            </w:sdtPr>
            <w:sdtContent>
              <w:r w:rsidDel="00000000" w:rsidR="00000000" w:rsidRPr="00000000">
                <w:rPr>
                  <w:rtl w:val="0"/>
                  <w:rPrChange w:author="DODO CoJeTiPotom" w:id="202" w:date="2017-06-01T10:17:00Z">
                    <w:rPr>
                      <w:b w:val="1"/>
                    </w:rPr>
                  </w:rPrChange>
                </w:rPr>
                <w:t xml:space="preserve">5. Výhoda procedur na serveru</w:t>
              </w:r>
            </w:sdtContent>
          </w:sdt>
        </w:p>
      </w:sdtContent>
    </w:sdt>
    <w:p w:rsidR="00000000" w:rsidDel="00000000" w:rsidP="00000000" w:rsidRDefault="00000000" w:rsidRPr="00000000" w14:paraId="00000113">
      <w:pPr>
        <w:rPr/>
      </w:pPr>
      <w:r w:rsidDel="00000000" w:rsidR="00000000" w:rsidRPr="00000000">
        <w:rPr>
          <w:rtl w:val="0"/>
        </w:rPr>
        <w:t xml:space="preserve">Kód používá statické SQL, je tedy rychlejší, než pokud bychom dotazy posílali dynamicky za běhu. Pokud procedura používá mezivýpočty, tak ty nejsou zbytečně odesílány přes síť ke klientovi a průběh je opět rychlejší. Pokud databázi používá více různých klientů, můžeme tak zaručit jednotnost chování databázových funkcí a kontrolu korektnosti databáze máme na jednom místě, nemusíme ji pokaždé implementovat znovu a implementace tedy není závislá na platformě (i když je závislá na DBMS, to ale obvykle není problém). Nevýhodou je nutnost psát v procedurálním rozšíření DBŘS, které často nedosahuje kvalit vyšších programovacích jazyků, a přenesení zátěže výpočetní logiky na jedno místo (databáze).</w:t>
      </w:r>
    </w:p>
    <w:sdt>
      <w:sdtPr>
        <w:tag w:val="goog_rdk_286"/>
      </w:sdtPr>
      <w:sdtContent>
        <w:p w:rsidR="00000000" w:rsidDel="00000000" w:rsidP="00000000" w:rsidRDefault="00000000" w:rsidRPr="00000000" w14:paraId="00000114">
          <w:pPr>
            <w:rPr>
              <w:rPrChange w:author="DODO CoJeTiPotom" w:id="203" w:date="2017-06-01T10:17:00Z">
                <w:rPr>
                  <w:b w:val="1"/>
                </w:rPr>
              </w:rPrChange>
            </w:rPr>
          </w:pPr>
          <w:sdt>
            <w:sdtPr>
              <w:tag w:val="goog_rdk_285"/>
            </w:sdtPr>
            <w:sdtContent>
              <w:r w:rsidDel="00000000" w:rsidR="00000000" w:rsidRPr="00000000">
                <w:rPr>
                  <w:rtl w:val="0"/>
                </w:rPr>
              </w:r>
            </w:sdtContent>
          </w:sdt>
        </w:p>
      </w:sdtContent>
    </w:sdt>
    <w:p w:rsidR="00000000" w:rsidDel="00000000" w:rsidP="00000000" w:rsidRDefault="00000000" w:rsidRPr="00000000" w14:paraId="00000115">
      <w:pPr>
        <w:rPr/>
      </w:pPr>
      <w:sdt>
        <w:sdtPr>
          <w:tag w:val="goog_rdk_287"/>
        </w:sdtPr>
        <w:sdtContent>
          <w:r w:rsidDel="00000000" w:rsidR="00000000" w:rsidRPr="00000000">
            <w:rPr>
              <w:rtl w:val="0"/>
              <w:rPrChange w:author="DODO CoJeTiPotom" w:id="203" w:date="2017-06-01T10:17:00Z">
                <w:rPr>
                  <w:b w:val="1"/>
                </w:rPr>
              </w:rPrChange>
            </w:rPr>
            <w:t xml:space="preserve">6. B-tree</w:t>
          </w:r>
        </w:sdtContent>
      </w:sdt>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Strom, který má c - 2 * c prvků (klíčů) v uzlu, každý uzel má maximálně (2 * c) + 1 potomků, je tedy ((2 * c) + 1)-ární. c je kladné přirozené číslo. Kořen jako jediný uzel smí mít méně než c prvků. Složitost operací vyhledání, mazání a vkládání je log</w:t>
      </w:r>
      <w:r w:rsidDel="00000000" w:rsidR="00000000" w:rsidRPr="00000000">
        <w:rPr>
          <w:vertAlign w:val="subscript"/>
          <w:rtl w:val="0"/>
        </w:rPr>
        <w:t xml:space="preserve">c</w:t>
      </w:r>
      <w:r w:rsidDel="00000000" w:rsidR="00000000" w:rsidRPr="00000000">
        <w:rPr>
          <w:rtl w:val="0"/>
        </w:rPr>
        <w:t xml:space="preserve">(n). Zaručuje faktor využití (počet položek uzlu / c v procentech) alespoň 50 %. V každém uzlu je c - 2*c klíčů (kromě kořene, kde může být 1 - 2*c klíčů), které jsou seřazeny, mezi i.tým a i+1.tým klíčem je ukazatel na potomky, ve kterém jsou klíče s hodnotami &gt;= i.tého klíče a &lt;= (i + 1).tého klíče. Každý uzel je buď listový (nemá potomky), anebo má m klíčů a m+1 potomků. Všechny listové stránky jsou na stejné úrovni.</w:t>
      </w:r>
    </w:p>
    <w:p w:rsidR="00000000" w:rsidDel="00000000" w:rsidP="00000000" w:rsidRDefault="00000000" w:rsidRPr="00000000" w14:paraId="00000117">
      <w:pPr>
        <w:rPr/>
      </w:pPr>
      <w:hyperlink r:id="rId10">
        <w:r w:rsidDel="00000000" w:rsidR="00000000" w:rsidRPr="00000000">
          <w:rPr>
            <w:color w:val="1155cc"/>
            <w:u w:val="single"/>
            <w:rtl w:val="0"/>
          </w:rPr>
          <w:t xml:space="preserve">http://i.imgur.com/E9nl4Xr.png</w:t>
        </w:r>
      </w:hyperlink>
      <w:r w:rsidDel="00000000" w:rsidR="00000000" w:rsidRPr="00000000">
        <w:rPr>
          <w:rtl w:val="0"/>
        </w:rPr>
      </w:r>
    </w:p>
    <w:sdt>
      <w:sdtPr>
        <w:tag w:val="goog_rdk_289"/>
      </w:sdtPr>
      <w:sdtContent>
        <w:p w:rsidR="00000000" w:rsidDel="00000000" w:rsidP="00000000" w:rsidRDefault="00000000" w:rsidRPr="00000000" w14:paraId="00000118">
          <w:pPr>
            <w:rPr>
              <w:rPrChange w:author="DODO CoJeTiPotom" w:id="204" w:date="2017-06-01T10:17:00Z">
                <w:rPr>
                  <w:b w:val="1"/>
                </w:rPr>
              </w:rPrChange>
            </w:rPr>
          </w:pPr>
          <w:sdt>
            <w:sdtPr>
              <w:tag w:val="goog_rdk_288"/>
            </w:sdtPr>
            <w:sdtContent>
              <w:r w:rsidDel="00000000" w:rsidR="00000000" w:rsidRPr="00000000">
                <w:rPr>
                  <w:rtl w:val="0"/>
                </w:rPr>
              </w:r>
            </w:sdtContent>
          </w:sdt>
        </w:p>
      </w:sdtContent>
    </w:sdt>
    <w:sdt>
      <w:sdtPr>
        <w:tag w:val="goog_rdk_291"/>
      </w:sdtPr>
      <w:sdtContent>
        <w:p w:rsidR="00000000" w:rsidDel="00000000" w:rsidP="00000000" w:rsidRDefault="00000000" w:rsidRPr="00000000" w14:paraId="00000119">
          <w:pPr>
            <w:rPr>
              <w:rPrChange w:author="DODO CoJeTiPotom" w:id="204" w:date="2017-06-01T10:17:00Z">
                <w:rPr>
                  <w:b w:val="1"/>
                </w:rPr>
              </w:rPrChange>
            </w:rPr>
          </w:pPr>
          <w:sdt>
            <w:sdtPr>
              <w:tag w:val="goog_rdk_290"/>
            </w:sdtPr>
            <w:sdtContent>
              <w:r w:rsidDel="00000000" w:rsidR="00000000" w:rsidRPr="00000000">
                <w:rPr>
                  <w:rtl w:val="0"/>
                  <w:rPrChange w:author="DODO CoJeTiPotom" w:id="204" w:date="2017-06-01T10:17:00Z">
                    <w:rPr>
                      <w:b w:val="1"/>
                    </w:rPr>
                  </w:rPrChange>
                </w:rPr>
                <w:t xml:space="preserve">7. Halda</w:t>
              </w:r>
            </w:sdtContent>
          </w:sdt>
        </w:p>
      </w:sdtContent>
    </w:sdt>
    <w:p w:rsidR="00000000" w:rsidDel="00000000" w:rsidP="00000000" w:rsidRDefault="00000000" w:rsidRPr="00000000" w14:paraId="0000011A">
      <w:pPr>
        <w:rPr/>
      </w:pPr>
      <w:r w:rsidDel="00000000" w:rsidR="00000000" w:rsidRPr="00000000">
        <w:rPr>
          <w:rtl w:val="0"/>
        </w:rPr>
        <w:t xml:space="preserve">Tabulka typu halda je stránkované persistentní pole. Záznamy nejsou fyzicky mazány, jsou pouze označeny jako smazané (pro skutečné smazání musí být proveden shrinking). Při vkládání je záznam umístěn na první volnou pozici nebo na konec pole.</w:t>
      </w:r>
    </w:p>
    <w:p w:rsidR="00000000" w:rsidDel="00000000" w:rsidP="00000000" w:rsidRDefault="00000000" w:rsidRPr="00000000" w14:paraId="0000011B">
      <w:pPr>
        <w:rPr/>
      </w:pPr>
      <w:r w:rsidDel="00000000" w:rsidR="00000000" w:rsidRPr="00000000">
        <w:rPr>
          <w:rtl w:val="0"/>
        </w:rPr>
        <w:t xml:space="preserve">Neefektivní vyhledávání (O(n)) – nelze se spoléhat na uspořádání záznamů v tabulce).</w:t>
      </w:r>
    </w:p>
    <w:p w:rsidR="00000000" w:rsidDel="00000000" w:rsidP="00000000" w:rsidRDefault="00000000" w:rsidRPr="00000000" w14:paraId="0000011C">
      <w:pPr>
        <w:rPr/>
      </w:pPr>
      <w:sdt>
        <w:sdtPr>
          <w:tag w:val="goog_rdk_292"/>
        </w:sdtPr>
        <w:sdtContent>
          <w:r w:rsidDel="00000000" w:rsidR="00000000" w:rsidRPr="00000000">
            <w:rPr>
              <w:rtl w:val="0"/>
              <w:rPrChange w:author="DODO CoJeTiPotom" w:id="205"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Efektivní z pohledu využití místa a operace INSERT, která má konstantní složitost (O(1)).</w:t>
      </w:r>
    </w:p>
    <w:sdt>
      <w:sdtPr>
        <w:tag w:val="goog_rdk_294"/>
      </w:sdtPr>
      <w:sdtContent>
        <w:p w:rsidR="00000000" w:rsidDel="00000000" w:rsidP="00000000" w:rsidRDefault="00000000" w:rsidRPr="00000000" w14:paraId="0000011D">
          <w:pPr>
            <w:rPr>
              <w:rPrChange w:author="DODO CoJeTiPotom" w:id="206" w:date="2017-06-01T10:17:00Z">
                <w:rPr>
                  <w:b w:val="1"/>
                </w:rPr>
              </w:rPrChange>
            </w:rPr>
          </w:pPr>
          <w:sdt>
            <w:sdtPr>
              <w:tag w:val="goog_rdk_293"/>
            </w:sdtPr>
            <w:sdtContent>
              <w:r w:rsidDel="00000000" w:rsidR="00000000" w:rsidRPr="00000000">
                <w:rPr>
                  <w:rtl w:val="0"/>
                </w:rPr>
              </w:r>
            </w:sdtContent>
          </w:sdt>
        </w:p>
      </w:sdtContent>
    </w:sdt>
    <w:sdt>
      <w:sdtPr>
        <w:tag w:val="goog_rdk_296"/>
      </w:sdtPr>
      <w:sdtContent>
        <w:p w:rsidR="00000000" w:rsidDel="00000000" w:rsidP="00000000" w:rsidRDefault="00000000" w:rsidRPr="00000000" w14:paraId="0000011E">
          <w:pPr>
            <w:rPr>
              <w:rPrChange w:author="DODO CoJeTiPotom" w:id="206" w:date="2017-06-01T10:17:00Z">
                <w:rPr>
                  <w:b w:val="1"/>
                </w:rPr>
              </w:rPrChange>
            </w:rPr>
          </w:pPr>
          <w:sdt>
            <w:sdtPr>
              <w:tag w:val="goog_rdk_295"/>
            </w:sdtPr>
            <w:sdtContent>
              <w:r w:rsidDel="00000000" w:rsidR="00000000" w:rsidRPr="00000000">
                <w:rPr>
                  <w:rtl w:val="0"/>
                </w:rPr>
              </w:r>
            </w:sdtContent>
          </w:sdt>
        </w:p>
      </w:sdtContent>
    </w:sdt>
    <w:sdt>
      <w:sdtPr>
        <w:tag w:val="goog_rdk_298"/>
      </w:sdtPr>
      <w:sdtContent>
        <w:p w:rsidR="00000000" w:rsidDel="00000000" w:rsidP="00000000" w:rsidRDefault="00000000" w:rsidRPr="00000000" w14:paraId="0000011F">
          <w:pPr>
            <w:rPr>
              <w:rPrChange w:author="DODO CoJeTiPotom" w:id="206" w:date="2017-06-01T10:17:00Z">
                <w:rPr>
                  <w:b w:val="1"/>
                </w:rPr>
              </w:rPrChange>
            </w:rPr>
          </w:pPr>
          <w:sdt>
            <w:sdtPr>
              <w:tag w:val="goog_rdk_297"/>
            </w:sdtPr>
            <w:sdtContent>
              <w:r w:rsidDel="00000000" w:rsidR="00000000" w:rsidRPr="00000000">
                <w:rPr>
                  <w:rtl w:val="0"/>
                  <w:rPrChange w:author="DODO CoJeTiPotom" w:id="206" w:date="2017-06-01T10:17:00Z">
                    <w:rPr>
                      <w:b w:val="1"/>
                    </w:rPr>
                  </w:rPrChange>
                </w:rPr>
                <w:t xml:space="preserve">8. Aplikační objekty v ORM</w:t>
              </w:r>
            </w:sdtContent>
          </w:sdt>
        </w:p>
      </w:sdtContent>
    </w:sdt>
    <w:sdt>
      <w:sdtPr>
        <w:tag w:val="goog_rdk_299"/>
      </w:sdtPr>
      <w:sdtContent>
        <w:p w:rsidR="00000000" w:rsidDel="00000000" w:rsidP="00000000" w:rsidRDefault="00000000" w:rsidRPr="00000000" w14:paraId="00000120">
          <w:pPr>
            <w:rPr/>
            <w:pPrChange w:author="Anonymous" w:id="0" w:date="2017-05-25T18:03:00Z">
              <w:pPr>
                <w:spacing w:after="40" w:before="20" w:lineRule="auto"/>
              </w:pPr>
            </w:pPrChange>
          </w:pPr>
          <w:r w:rsidDel="00000000" w:rsidR="00000000" w:rsidRPr="00000000">
            <w:rPr>
              <w:rtl w:val="0"/>
            </w:rPr>
            <w:t xml:space="preserve">DTO (data transfer object) - objekt přenášející data. Představuje jeden záznam (řádek) z tabulky.</w:t>
          </w:r>
        </w:p>
      </w:sdtContent>
    </w:sdt>
    <w:sdt>
      <w:sdtPr>
        <w:tag w:val="goog_rdk_300"/>
      </w:sdtPr>
      <w:sdtContent>
        <w:p w:rsidR="00000000" w:rsidDel="00000000" w:rsidP="00000000" w:rsidRDefault="00000000" w:rsidRPr="00000000" w14:paraId="00000121">
          <w:pPr>
            <w:rPr/>
            <w:pPrChange w:author="Anonymous" w:id="0" w:date="2017-05-25T18:03:00Z">
              <w:pPr>
                <w:spacing w:after="40" w:before="20" w:lineRule="auto"/>
              </w:pPr>
            </w:pPrChange>
          </w:pPr>
          <w:r w:rsidDel="00000000" w:rsidR="00000000" w:rsidRPr="00000000">
            <w:rPr>
              <w:rtl w:val="0"/>
            </w:rPr>
          </w:r>
        </w:p>
      </w:sdtContent>
    </w:sdt>
    <w:sdt>
      <w:sdtPr>
        <w:tag w:val="goog_rdk_302"/>
      </w:sdtPr>
      <w:sdtContent>
        <w:p w:rsidR="00000000" w:rsidDel="00000000" w:rsidP="00000000" w:rsidRDefault="00000000" w:rsidRPr="00000000" w14:paraId="00000122">
          <w:pPr>
            <w:rPr>
              <w:shd w:fill="auto" w:val="clear"/>
              <w:rPrChange w:author="DODO CoJeTiPotom" w:id="210" w:date="2017-06-01T10:17:00Z">
                <w:rPr>
                  <w:b w:val="1"/>
                </w:rPr>
              </w:rPrChange>
            </w:rPr>
            <w:pPrChange w:author="DODO CoJeTiPotom" w:id="0" w:date="2017-06-01T10:17:00Z">
              <w:pPr>
                <w:spacing w:after="40" w:before="20" w:lineRule="auto"/>
              </w:pPr>
            </w:pPrChange>
          </w:pPr>
          <w:sdt>
            <w:sdtPr>
              <w:tag w:val="goog_rdk_301"/>
            </w:sdtPr>
            <w:sdtContent>
              <w:r w:rsidDel="00000000" w:rsidR="00000000" w:rsidRPr="00000000">
                <w:rPr>
                  <w:rtl w:val="0"/>
                  <w:rPrChange w:author="DODO CoJeTiPotom" w:id="209" w:date="2017-06-01T10:17:00Z">
                    <w:rPr>
                      <w:b w:val="1"/>
                    </w:rPr>
                  </w:rPrChange>
                </w:rPr>
                <w:t xml:space="preserve">9. Rozdíl mezi Repeatable read a serializable</w:t>
              </w:r>
            </w:sdtContent>
          </w:sdt>
        </w:p>
      </w:sdtContent>
    </w:sdt>
    <w:sdt>
      <w:sdtPr>
        <w:tag w:val="goog_rdk_304"/>
      </w:sdtPr>
      <w:sdtContent>
        <w:p w:rsidR="00000000" w:rsidDel="00000000" w:rsidP="00000000" w:rsidRDefault="00000000" w:rsidRPr="00000000" w14:paraId="00000123">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03"/>
            </w:sdtPr>
            <w:sdtContent>
              <w:r w:rsidDel="00000000" w:rsidR="00000000" w:rsidRPr="00000000">
                <w:rPr>
                  <w:rtl w:val="0"/>
                  <w:rPrChange w:author="DODO CoJeTiPotom" w:id="211"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U urovně izolace Serializable jsou všechny řádky uzamčeny po dobu trvání transakce.</w:t>
          </w:r>
        </w:p>
      </w:sdtContent>
    </w:sdt>
    <w:sdt>
      <w:sdtPr>
        <w:tag w:val="goog_rdk_306"/>
      </w:sdtPr>
      <w:sdtContent>
        <w:p w:rsidR="00000000" w:rsidDel="00000000" w:rsidP="00000000" w:rsidRDefault="00000000" w:rsidRPr="00000000" w14:paraId="00000124">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05"/>
            </w:sdtPr>
            <w:sdtContent>
              <w:r w:rsidDel="00000000" w:rsidR="00000000" w:rsidRPr="00000000">
                <w:rPr>
                  <w:rtl w:val="0"/>
                  <w:rPrChange w:author="DODO CoJeTiPotom" w:id="213"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U RR je možné vkládání nových řádku do datového souboru.</w:t>
          </w:r>
        </w:p>
      </w:sdtContent>
    </w:sdt>
    <w:sdt>
      <w:sdtPr>
        <w:tag w:val="goog_rdk_309"/>
      </w:sdtPr>
      <w:sdtContent>
        <w:p w:rsidR="00000000" w:rsidDel="00000000" w:rsidP="00000000" w:rsidRDefault="00000000" w:rsidRPr="00000000" w14:paraId="00000125">
          <w:pPr>
            <w:rPr>
              <w:shd w:fill="auto" w:val="clear"/>
              <w:rPrChange w:author="DODO CoJeTiPotom" w:id="217" w:date="2017-06-01T10:17:00Z">
                <w:rPr>
                  <w:i w:val="1"/>
                </w:rPr>
              </w:rPrChange>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07"/>
            </w:sdtPr>
            <w:sdtContent>
              <w:r w:rsidDel="00000000" w:rsidR="00000000" w:rsidRPr="00000000">
                <w:rPr>
                  <w:rtl w:val="0"/>
                  <w:rPrChange w:author="DODO CoJeTiPotom" w:id="215" w:date="2017-06-01T10:17:00Z">
                    <w:rPr>
                      <w:rFonts w:ascii="Times New Roman" w:cs="Times New Roman" w:eastAsia="Times New Roman" w:hAnsi="Times New Roman"/>
                      <w:sz w:val="14"/>
                      <w:szCs w:val="14"/>
                    </w:rPr>
                  </w:rPrChange>
                </w:rPr>
                <w:t xml:space="preserve">         </w:t>
              </w:r>
            </w:sdtContent>
          </w:sdt>
          <w:sdt>
            <w:sdtPr>
              <w:tag w:val="goog_rdk_308"/>
            </w:sdtPr>
            <w:sdtContent>
              <w:r w:rsidDel="00000000" w:rsidR="00000000" w:rsidRPr="00000000">
                <w:rPr>
                  <w:rtl w:val="0"/>
                  <w:rPrChange w:author="DODO CoJeTiPotom" w:id="216" w:date="2017-06-01T10:17:00Z">
                    <w:rPr>
                      <w:i w:val="1"/>
                    </w:rPr>
                  </w:rPrChange>
                </w:rPr>
                <w:t xml:space="preserve">RR:</w:t>
              </w:r>
            </w:sdtContent>
          </w:sdt>
        </w:p>
      </w:sdtContent>
    </w:sdt>
    <w:sdt>
      <w:sdtPr>
        <w:tag w:val="goog_rdk_311"/>
      </w:sdtPr>
      <w:sdtContent>
        <w:p w:rsidR="00000000" w:rsidDel="00000000" w:rsidP="00000000" w:rsidRDefault="00000000" w:rsidRPr="00000000" w14:paraId="00000126">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10"/>
            </w:sdtPr>
            <w:sdtContent>
              <w:r w:rsidDel="00000000" w:rsidR="00000000" w:rsidRPr="00000000">
                <w:rPr>
                  <w:rtl w:val="0"/>
                  <w:rPrChange w:author="DODO CoJeTiPotom" w:id="218"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K uvolnění zámku S a X dochází až po ukončení transakce</w:t>
          </w:r>
        </w:p>
      </w:sdtContent>
    </w:sdt>
    <w:sdt>
      <w:sdtPr>
        <w:tag w:val="goog_rdk_313"/>
      </w:sdtPr>
      <w:sdtContent>
        <w:p w:rsidR="00000000" w:rsidDel="00000000" w:rsidP="00000000" w:rsidRDefault="00000000" w:rsidRPr="00000000" w14:paraId="00000127">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12"/>
            </w:sdtPr>
            <w:sdtContent>
              <w:r w:rsidDel="00000000" w:rsidR="00000000" w:rsidRPr="00000000">
                <w:rPr>
                  <w:rtl w:val="0"/>
                  <w:rPrChange w:author="DODO CoJeTiPotom" w:id="220"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Problémy: výskyt fantomů = pokud provedeme stejný dotaz ( select) v transakci vícekrát získáme jiný počet záznamů</w:t>
          </w:r>
        </w:p>
      </w:sdtContent>
    </w:sdt>
    <w:sdt>
      <w:sdtPr>
        <w:tag w:val="goog_rdk_316"/>
      </w:sdtPr>
      <w:sdtContent>
        <w:p w:rsidR="00000000" w:rsidDel="00000000" w:rsidP="00000000" w:rsidRDefault="00000000" w:rsidRPr="00000000" w14:paraId="00000128">
          <w:pPr>
            <w:rPr>
              <w:shd w:fill="auto" w:val="clear"/>
              <w:rPrChange w:author="DODO CoJeTiPotom" w:id="224" w:date="2017-06-01T10:17:00Z">
                <w:rPr>
                  <w:i w:val="1"/>
                </w:rPr>
              </w:rPrChange>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14"/>
            </w:sdtPr>
            <w:sdtContent>
              <w:r w:rsidDel="00000000" w:rsidR="00000000" w:rsidRPr="00000000">
                <w:rPr>
                  <w:rtl w:val="0"/>
                  <w:rPrChange w:author="DODO CoJeTiPotom" w:id="222" w:date="2017-06-01T10:17:00Z">
                    <w:rPr>
                      <w:rFonts w:ascii="Times New Roman" w:cs="Times New Roman" w:eastAsia="Times New Roman" w:hAnsi="Times New Roman"/>
                      <w:sz w:val="14"/>
                      <w:szCs w:val="14"/>
                    </w:rPr>
                  </w:rPrChange>
                </w:rPr>
                <w:t xml:space="preserve">         </w:t>
              </w:r>
            </w:sdtContent>
          </w:sdt>
          <w:sdt>
            <w:sdtPr>
              <w:tag w:val="goog_rdk_315"/>
            </w:sdtPr>
            <w:sdtContent>
              <w:r w:rsidDel="00000000" w:rsidR="00000000" w:rsidRPr="00000000">
                <w:rPr>
                  <w:rtl w:val="0"/>
                  <w:rPrChange w:author="DODO CoJeTiPotom" w:id="223" w:date="2017-06-01T10:17:00Z">
                    <w:rPr>
                      <w:i w:val="1"/>
                    </w:rPr>
                  </w:rPrChange>
                </w:rPr>
                <w:t xml:space="preserve">Serializable:</w:t>
              </w:r>
            </w:sdtContent>
          </w:sdt>
        </w:p>
      </w:sdtContent>
    </w:sdt>
    <w:sdt>
      <w:sdtPr>
        <w:tag w:val="goog_rdk_318"/>
      </w:sdtPr>
      <w:sdtContent>
        <w:p w:rsidR="00000000" w:rsidDel="00000000" w:rsidP="00000000" w:rsidRDefault="00000000" w:rsidRPr="00000000" w14:paraId="00000129">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17"/>
            </w:sdtPr>
            <w:sdtContent>
              <w:r w:rsidDel="00000000" w:rsidR="00000000" w:rsidRPr="00000000">
                <w:rPr>
                  <w:rtl w:val="0"/>
                  <w:rPrChange w:author="DODO CoJeTiPotom" w:id="225"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K uvolnění zámku S a X dochází až po ukončení transakce</w:t>
          </w:r>
        </w:p>
      </w:sdtContent>
    </w:sdt>
    <w:sdt>
      <w:sdtPr>
        <w:tag w:val="goog_rdk_320"/>
      </w:sdtPr>
      <w:sdtContent>
        <w:p w:rsidR="00000000" w:rsidDel="00000000" w:rsidP="00000000" w:rsidRDefault="00000000" w:rsidRPr="00000000" w14:paraId="0000012A">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19"/>
            </w:sdtPr>
            <w:sdtContent>
              <w:r w:rsidDel="00000000" w:rsidR="00000000" w:rsidRPr="00000000">
                <w:rPr>
                  <w:rtl w:val="0"/>
                  <w:rPrChange w:author="DODO CoJeTiPotom" w:id="227"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Nejvyšší stupeň izolace</w:t>
          </w:r>
        </w:p>
      </w:sdtContent>
    </w:sdt>
    <w:sdt>
      <w:sdtPr>
        <w:tag w:val="goog_rdk_322"/>
      </w:sdtPr>
      <w:sdtContent>
        <w:p w:rsidR="00000000" w:rsidDel="00000000" w:rsidP="00000000" w:rsidRDefault="00000000" w:rsidRPr="00000000" w14:paraId="0000012B">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21"/>
            </w:sdtPr>
            <w:sdtContent>
              <w:r w:rsidDel="00000000" w:rsidR="00000000" w:rsidRPr="00000000">
                <w:rPr>
                  <w:rtl w:val="0"/>
                  <w:rPrChange w:author="DODO CoJeTiPotom" w:id="229"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Snižuje propustnost databaze</w:t>
          </w:r>
        </w:p>
      </w:sdtContent>
    </w:sdt>
    <w:sdt>
      <w:sdtPr>
        <w:tag w:val="goog_rdk_324"/>
      </w:sdtPr>
      <w:sdtContent>
        <w:p w:rsidR="00000000" w:rsidDel="00000000" w:rsidP="00000000" w:rsidRDefault="00000000" w:rsidRPr="00000000" w14:paraId="0000012C">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23"/>
            </w:sdtPr>
            <w:sdtContent>
              <w:r w:rsidDel="00000000" w:rsidR="00000000" w:rsidRPr="00000000">
                <w:rPr>
                  <w:rtl w:val="0"/>
                  <w:rPrChange w:author="DODO CoJeTiPotom" w:id="231"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Nemá problémy</w:t>
          </w:r>
        </w:p>
      </w:sdtContent>
    </w:sdt>
    <w:sdt>
      <w:sdtPr>
        <w:tag w:val="goog_rdk_325"/>
      </w:sdtPr>
      <w:sdtContent>
        <w:p w:rsidR="00000000" w:rsidDel="00000000" w:rsidP="00000000" w:rsidRDefault="00000000" w:rsidRPr="00000000" w14:paraId="0000012D">
          <w:pPr>
            <w:rPr/>
            <w:pPrChange w:author="Anonymous" w:id="0" w:date="2017-05-25T18:03:00Z">
              <w:pPr>
                <w:spacing w:after="40" w:before="20" w:lineRule="auto"/>
                <w:ind w:hanging="360"/>
              </w:pPr>
            </w:pPrChange>
          </w:pPr>
          <w:r w:rsidDel="00000000" w:rsidR="00000000" w:rsidRPr="00000000">
            <w:rPr>
              <w:rtl w:val="0"/>
            </w:rPr>
          </w:r>
        </w:p>
      </w:sdtContent>
    </w:sdt>
    <w:sdt>
      <w:sdtPr>
        <w:tag w:val="goog_rdk_327"/>
      </w:sdtPr>
      <w:sdtContent>
        <w:p w:rsidR="00000000" w:rsidDel="00000000" w:rsidP="00000000" w:rsidRDefault="00000000" w:rsidRPr="00000000" w14:paraId="0000012E">
          <w:pPr>
            <w:rPr>
              <w:shd w:fill="auto" w:val="clear"/>
              <w:rPrChange w:author="DODO CoJeTiPotom" w:id="235" w:date="2017-06-01T10:17:00Z">
                <w:rPr>
                  <w:b w:val="1"/>
                </w:rPr>
              </w:rPrChange>
            </w:rPr>
            <w:pPrChange w:author="DODO CoJeTiPotom" w:id="0" w:date="2017-06-01T10:17:00Z">
              <w:pPr>
                <w:spacing w:after="40" w:before="20" w:lineRule="auto"/>
              </w:pPr>
            </w:pPrChange>
          </w:pPr>
          <w:sdt>
            <w:sdtPr>
              <w:tag w:val="goog_rdk_326"/>
            </w:sdtPr>
            <w:sdtContent>
              <w:r w:rsidDel="00000000" w:rsidR="00000000" w:rsidRPr="00000000">
                <w:rPr>
                  <w:rtl w:val="0"/>
                  <w:rPrChange w:author="DODO CoJeTiPotom" w:id="234" w:date="2017-06-01T10:17:00Z">
                    <w:rPr>
                      <w:b w:val="1"/>
                    </w:rPr>
                  </w:rPrChange>
                </w:rPr>
                <w:t xml:space="preserve">10. Kandidát na index ( výhody X nevýhody )</w:t>
              </w:r>
            </w:sdtContent>
          </w:sdt>
        </w:p>
      </w:sdtContent>
    </w:sdt>
    <w:sdt>
      <w:sdtPr>
        <w:tag w:val="goog_rdk_328"/>
      </w:sdtPr>
      <w:sdtContent>
        <w:p w:rsidR="00000000" w:rsidDel="00000000" w:rsidP="00000000" w:rsidRDefault="00000000" w:rsidRPr="00000000" w14:paraId="0000012F">
          <w:pPr>
            <w:rPr/>
            <w:pPrChange w:author="Anonymous" w:id="0" w:date="2017-05-25T18:03:00Z">
              <w:pPr>
                <w:spacing w:after="40" w:before="20" w:lineRule="auto"/>
              </w:pPr>
            </w:pPrChange>
          </w:pPr>
          <w:r w:rsidDel="00000000" w:rsidR="00000000" w:rsidRPr="00000000">
            <w:rPr>
              <w:rtl w:val="0"/>
            </w:rPr>
            <w:t xml:space="preserve">Primární nebo cizí klíč nebo atribut často se vyskytující v klauzuli where.</w:t>
          </w:r>
        </w:p>
      </w:sdtContent>
    </w:sdt>
    <w:sdt>
      <w:sdtPr>
        <w:tag w:val="goog_rdk_329"/>
      </w:sdtPr>
      <w:sdtContent>
        <w:p w:rsidR="00000000" w:rsidDel="00000000" w:rsidP="00000000" w:rsidRDefault="00000000" w:rsidRPr="00000000" w14:paraId="00000130">
          <w:pPr>
            <w:rPr/>
            <w:pPrChange w:author="Anonymous" w:id="0" w:date="2017-05-25T18:03:00Z">
              <w:pPr>
                <w:spacing w:after="40" w:before="20" w:lineRule="auto"/>
              </w:pPr>
            </w:pPrChange>
          </w:pPr>
          <w:r w:rsidDel="00000000" w:rsidR="00000000" w:rsidRPr="00000000">
            <w:rPr>
              <w:rtl w:val="0"/>
            </w:rPr>
            <w:t xml:space="preserve">Výhody: rychlejší prohledávání tabulek.</w:t>
          </w:r>
        </w:p>
      </w:sdtContent>
    </w:sdt>
    <w:sdt>
      <w:sdtPr>
        <w:tag w:val="goog_rdk_332"/>
      </w:sdtPr>
      <w:sdtContent>
        <w:p w:rsidR="00000000" w:rsidDel="00000000" w:rsidP="00000000" w:rsidRDefault="00000000" w:rsidRPr="00000000" w14:paraId="00000131">
          <w:pPr>
            <w:rPr>
              <w:shd w:fill="auto" w:val="clear"/>
              <w:rPrChange w:author="DODO CoJeTiPotom" w:id="240" w:date="2017-06-01T10:17:00Z">
                <w:rPr>
                  <w:b w:val="1"/>
                </w:rPr>
              </w:rPrChange>
            </w:rPr>
            <w:pPrChange w:author="DODO CoJeTiPotom" w:id="0" w:date="2017-06-01T10:17:00Z">
              <w:pPr>
                <w:spacing w:after="40" w:before="20" w:lineRule="auto"/>
              </w:pPr>
            </w:pPrChange>
          </w:pPr>
          <w:r w:rsidDel="00000000" w:rsidR="00000000" w:rsidRPr="00000000">
            <w:rPr>
              <w:rtl w:val="0"/>
            </w:rPr>
            <w:t xml:space="preserve">Nevýhody:</w:t>
          </w:r>
          <w:sdt>
            <w:sdtPr>
              <w:tag w:val="goog_rdk_330"/>
            </w:sdtPr>
            <w:sdtContent>
              <w:r w:rsidDel="00000000" w:rsidR="00000000" w:rsidRPr="00000000">
                <w:rPr>
                  <w:rtl w:val="0"/>
                  <w:rPrChange w:author="DODO CoJeTiPotom" w:id="238" w:date="2017-06-01T10:17:00Z">
                    <w:rPr>
                      <w:rFonts w:ascii="Courier New" w:cs="Courier New" w:eastAsia="Courier New" w:hAnsi="Courier New"/>
                    </w:rPr>
                  </w:rPrChange>
                </w:rPr>
                <w:t xml:space="preserve"> </w:t>
              </w:r>
            </w:sdtContent>
          </w:sdt>
          <w:r w:rsidDel="00000000" w:rsidR="00000000" w:rsidRPr="00000000">
            <w:rPr>
              <w:rtl w:val="0"/>
            </w:rPr>
            <w:t xml:space="preserve">každý index znamená zvýšení počtu operací při změnách v databázi</w:t>
          </w:r>
          <w:sdt>
            <w:sdtPr>
              <w:tag w:val="goog_rdk_331"/>
            </w:sdtPr>
            <w:sdtContent>
              <w:r w:rsidDel="00000000" w:rsidR="00000000" w:rsidRPr="00000000">
                <w:rPr>
                  <w:rtl w:val="0"/>
                </w:rPr>
              </w:r>
            </w:sdtContent>
          </w:sdt>
        </w:p>
      </w:sdtContent>
    </w:sdt>
    <w:sdt>
      <w:sdtPr>
        <w:tag w:val="goog_rdk_333"/>
      </w:sdtPr>
      <w:sdtContent>
        <w:p w:rsidR="00000000" w:rsidDel="00000000" w:rsidP="00000000" w:rsidRDefault="00000000" w:rsidRPr="00000000" w14:paraId="00000132">
          <w:pPr>
            <w:rPr/>
            <w:pPrChange w:author="Anonymous" w:id="0" w:date="2017-05-25T18:03:00Z">
              <w:pPr>
                <w:spacing w:after="40" w:before="20" w:lineRule="auto"/>
                <w:ind w:hanging="360"/>
              </w:pPr>
            </w:pPrChange>
          </w:pPr>
          <w:r w:rsidDel="00000000" w:rsidR="00000000" w:rsidRPr="00000000">
            <w:rPr>
              <w:rtl w:val="0"/>
            </w:rPr>
          </w:r>
        </w:p>
      </w:sdtContent>
    </w:sdt>
    <w:sdt>
      <w:sdtPr>
        <w:tag w:val="goog_rdk_335"/>
      </w:sdtPr>
      <w:sdtContent>
        <w:p w:rsidR="00000000" w:rsidDel="00000000" w:rsidP="00000000" w:rsidRDefault="00000000" w:rsidRPr="00000000" w14:paraId="00000133">
          <w:pPr>
            <w:rPr>
              <w:shd w:fill="auto" w:val="clear"/>
              <w:rPrChange w:author="DODO CoJeTiPotom" w:id="243" w:date="2017-06-01T10:17:00Z">
                <w:rPr>
                  <w:b w:val="1"/>
                </w:rPr>
              </w:rPrChange>
            </w:rPr>
            <w:pPrChange w:author="DODO CoJeTiPotom" w:id="0" w:date="2017-06-01T10:17:00Z">
              <w:pPr>
                <w:spacing w:after="40" w:before="20" w:lineRule="auto"/>
              </w:pPr>
            </w:pPrChange>
          </w:pPr>
          <w:sdt>
            <w:sdtPr>
              <w:tag w:val="goog_rdk_334"/>
            </w:sdtPr>
            <w:sdtContent>
              <w:r w:rsidDel="00000000" w:rsidR="00000000" w:rsidRPr="00000000">
                <w:rPr>
                  <w:rtl w:val="0"/>
                  <w:rPrChange w:author="DODO CoJeTiPotom" w:id="242" w:date="2017-06-01T10:17:00Z">
                    <w:rPr>
                      <w:b w:val="1"/>
                    </w:rPr>
                  </w:rPrChange>
                </w:rPr>
                <w:t xml:space="preserve">11. Kdy je lepší použít uloženou proceduru na serveru než psát v klientské aplikaci?</w:t>
              </w:r>
            </w:sdtContent>
          </w:sdt>
        </w:p>
      </w:sdtContent>
    </w:sdt>
    <w:sdt>
      <w:sdtPr>
        <w:tag w:val="goog_rdk_337"/>
      </w:sdtPr>
      <w:sdtContent>
        <w:p w:rsidR="00000000" w:rsidDel="00000000" w:rsidP="00000000" w:rsidRDefault="00000000" w:rsidRPr="00000000" w14:paraId="00000134">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36"/>
            </w:sdtPr>
            <w:sdtContent>
              <w:r w:rsidDel="00000000" w:rsidR="00000000" w:rsidRPr="00000000">
                <w:rPr>
                  <w:rtl w:val="0"/>
                  <w:rPrChange w:author="DODO CoJeTiPotom" w:id="244"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Pokud chceme přenést funkcionalitu na server, což nám zaručí jednotnou logiku. Pokud funkce využívá hodně mezivýpočtů, tak provedení na serveru šetří data zasílaná po síti.</w:t>
          </w:r>
        </w:p>
      </w:sdtContent>
    </w:sdt>
    <w:sdt>
      <w:sdtPr>
        <w:tag w:val="goog_rdk_338"/>
      </w:sdtPr>
      <w:sdtContent>
        <w:p w:rsidR="00000000" w:rsidDel="00000000" w:rsidP="00000000" w:rsidRDefault="00000000" w:rsidRPr="00000000" w14:paraId="00000135">
          <w:pPr>
            <w:rPr/>
            <w:pPrChange w:author="Anonymous" w:id="0" w:date="2017-05-25T18:03:00Z">
              <w:pPr>
                <w:spacing w:after="40" w:before="20" w:lineRule="auto"/>
              </w:pPr>
            </w:pPrChange>
          </w:pPr>
          <w:r w:rsidDel="00000000" w:rsidR="00000000" w:rsidRPr="00000000">
            <w:rPr>
              <w:rtl w:val="0"/>
            </w:rPr>
          </w:r>
        </w:p>
      </w:sdtContent>
    </w:sdt>
    <w:sdt>
      <w:sdtPr>
        <w:tag w:val="goog_rdk_339"/>
      </w:sdtPr>
      <w:sdtContent>
        <w:p w:rsidR="00000000" w:rsidDel="00000000" w:rsidP="00000000" w:rsidRDefault="00000000" w:rsidRPr="00000000" w14:paraId="00000136">
          <w:pPr>
            <w:rPr/>
            <w:pPrChange w:author="Anonymous" w:id="0" w:date="2017-05-25T18:03:00Z">
              <w:pPr>
                <w:spacing w:after="40" w:before="20" w:lineRule="auto"/>
              </w:pPr>
            </w:pPrChange>
          </w:pPr>
          <w:r w:rsidDel="00000000" w:rsidR="00000000" w:rsidRPr="00000000">
            <w:rPr>
              <w:rtl w:val="0"/>
            </w:rPr>
            <w:t xml:space="preserve"> </w:t>
          </w:r>
        </w:p>
      </w:sdtContent>
    </w:sdt>
    <w:sdt>
      <w:sdtPr>
        <w:tag w:val="goog_rdk_341"/>
      </w:sdtPr>
      <w:sdtContent>
        <w:p w:rsidR="00000000" w:rsidDel="00000000" w:rsidP="00000000" w:rsidRDefault="00000000" w:rsidRPr="00000000" w14:paraId="00000137">
          <w:pPr>
            <w:rPr>
              <w:shd w:fill="auto" w:val="clear"/>
              <w:rPrChange w:author="DODO CoJeTiPotom" w:id="249" w:date="2017-06-01T10:17:00Z">
                <w:rPr>
                  <w:b w:val="1"/>
                </w:rPr>
              </w:rPrChange>
            </w:rPr>
            <w:pPrChange w:author="DODO CoJeTiPotom" w:id="0" w:date="2017-06-01T10:17:00Z">
              <w:pPr>
                <w:spacing w:after="40" w:before="20" w:lineRule="auto"/>
              </w:pPr>
            </w:pPrChange>
          </w:pPr>
          <w:sdt>
            <w:sdtPr>
              <w:tag w:val="goog_rdk_340"/>
            </w:sdtPr>
            <w:sdtContent>
              <w:r w:rsidDel="00000000" w:rsidR="00000000" w:rsidRPr="00000000">
                <w:rPr>
                  <w:rtl w:val="0"/>
                  <w:rPrChange w:author="DODO CoJeTiPotom" w:id="248" w:date="2017-06-01T10:17:00Z">
                    <w:rPr>
                      <w:b w:val="1"/>
                    </w:rPr>
                  </w:rPrChange>
                </w:rPr>
                <w:t xml:space="preserve">12. ROW ID + klíč v indexu</w:t>
              </w:r>
            </w:sdtContent>
          </w:sdt>
        </w:p>
      </w:sdtContent>
    </w:sdt>
    <w:sdt>
      <w:sdtPr>
        <w:tag w:val="goog_rdk_343"/>
      </w:sdtPr>
      <w:sdtContent>
        <w:p w:rsidR="00000000" w:rsidDel="00000000" w:rsidP="00000000" w:rsidRDefault="00000000" w:rsidRPr="00000000" w14:paraId="00000138">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42"/>
            </w:sdtPr>
            <w:sdtContent>
              <w:r w:rsidDel="00000000" w:rsidR="00000000" w:rsidRPr="00000000">
                <w:rPr>
                  <w:rtl w:val="0"/>
                  <w:rPrChange w:author="DODO CoJeTiPotom" w:id="250"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Index umožnuje rychlejší vyhledávání pomocí klíče, ke klíči je přiřazeno číslo rowid které slouží jako odkaz do tabulky typu halda.</w:t>
          </w:r>
        </w:p>
      </w:sdtContent>
    </w:sdt>
    <w:sdt>
      <w:sdtPr>
        <w:tag w:val="goog_rdk_344"/>
      </w:sdtPr>
      <w:sdtContent>
        <w:p w:rsidR="00000000" w:rsidDel="00000000" w:rsidP="00000000" w:rsidRDefault="00000000" w:rsidRPr="00000000" w14:paraId="00000139">
          <w:pPr>
            <w:rPr/>
            <w:pPrChange w:author="Anonymous" w:id="0" w:date="2017-05-25T18:03:00Z">
              <w:pPr>
                <w:spacing w:after="40" w:before="20" w:lineRule="auto"/>
                <w:ind w:hanging="360"/>
              </w:pPr>
            </w:pPrChange>
          </w:pPr>
          <w:r w:rsidDel="00000000" w:rsidR="00000000" w:rsidRPr="00000000">
            <w:rPr>
              <w:rtl w:val="0"/>
            </w:rPr>
          </w:r>
        </w:p>
      </w:sdtContent>
    </w:sdt>
    <w:sdt>
      <w:sdtPr>
        <w:tag w:val="goog_rdk_348"/>
      </w:sdtPr>
      <w:sdtContent>
        <w:p w:rsidR="00000000" w:rsidDel="00000000" w:rsidP="00000000" w:rsidRDefault="00000000" w:rsidRPr="00000000" w14:paraId="0000013A">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45"/>
            </w:sdtPr>
            <w:sdtContent>
              <w:r w:rsidDel="00000000" w:rsidR="00000000" w:rsidRPr="00000000">
                <w:rPr>
                  <w:rtl w:val="0"/>
                  <w:rPrChange w:author="DODO CoJeTiPotom" w:id="253" w:date="2017-06-01T10:17:00Z">
                    <w:rPr>
                      <w:rFonts w:ascii="Times New Roman" w:cs="Times New Roman" w:eastAsia="Times New Roman" w:hAnsi="Times New Roman"/>
                      <w:sz w:val="14"/>
                      <w:szCs w:val="14"/>
                    </w:rPr>
                  </w:rPrChange>
                </w:rPr>
                <w:t xml:space="preserve">         </w:t>
              </w:r>
            </w:sdtContent>
          </w:sdt>
          <w:sdt>
            <w:sdtPr>
              <w:tag w:val="goog_rdk_346"/>
            </w:sdtPr>
            <w:sdtContent>
              <w:r w:rsidDel="00000000" w:rsidR="00000000" w:rsidRPr="00000000">
                <w:rPr>
                  <w:rtl w:val="0"/>
                  <w:rPrChange w:author="DODO CoJeTiPotom" w:id="254" w:date="2017-06-01T10:17:00Z">
                    <w:rPr>
                      <w:b w:val="1"/>
                    </w:rPr>
                  </w:rPrChange>
                </w:rPr>
                <w:t xml:space="preserve">ROWID</w:t>
              </w:r>
            </w:sdtContent>
          </w:sdt>
          <w:r w:rsidDel="00000000" w:rsidR="00000000" w:rsidRPr="00000000">
            <w:rPr>
              <w:rtl w:val="0"/>
            </w:rPr>
            <w:t xml:space="preserve"> = </w:t>
          </w:r>
          <w:sdt>
            <w:sdtPr>
              <w:tag w:val="goog_rdk_347"/>
            </w:sdtPr>
            <w:sdtContent>
              <w:r w:rsidDel="00000000" w:rsidR="00000000" w:rsidRPr="00000000">
                <w:rPr>
                  <w:rtl w:val="0"/>
                  <w:rPrChange w:author="DODO CoJeTiPotom" w:id="255" w:date="2017-06-01T10:17:00Z">
                    <w:rPr>
                      <w:rFonts w:ascii="Verdana" w:cs="Verdana" w:eastAsia="Verdana" w:hAnsi="Verdana"/>
                      <w:sz w:val="18"/>
                      <w:szCs w:val="18"/>
                      <w:highlight w:val="white"/>
                    </w:rPr>
                  </w:rPrChange>
                </w:rPr>
                <w:t xml:space="preserve">Jednoznačně identifikuje řádek v rámci jedné tabulky (</w:t>
              </w:r>
            </w:sdtContent>
          </w:sdt>
          <w:r w:rsidDel="00000000" w:rsidR="00000000" w:rsidRPr="00000000">
            <w:rPr>
              <w:rtl w:val="0"/>
            </w:rPr>
            <w:t xml:space="preserve"> jedinečné číslo označující záznam tabulky, popř. jeho blok a offset)</w:t>
          </w:r>
        </w:p>
      </w:sdtContent>
    </w:sdt>
    <w:sdt>
      <w:sdtPr>
        <w:tag w:val="goog_rdk_349"/>
      </w:sdtPr>
      <w:sdtContent>
        <w:p w:rsidR="00000000" w:rsidDel="00000000" w:rsidP="00000000" w:rsidRDefault="00000000" w:rsidRPr="00000000" w14:paraId="0000013B">
          <w:pPr>
            <w:rPr/>
            <w:pPrChange w:author="Anonymous" w:id="0" w:date="2017-05-25T18:03:00Z">
              <w:pPr>
                <w:spacing w:after="40" w:before="20" w:lineRule="auto"/>
                <w:ind w:hanging="360"/>
              </w:pPr>
            </w:pPrChange>
          </w:pPr>
          <w:r w:rsidDel="00000000" w:rsidR="00000000" w:rsidRPr="00000000">
            <w:rPr>
              <w:rtl w:val="0"/>
            </w:rPr>
          </w:r>
        </w:p>
      </w:sdtContent>
    </w:sdt>
    <w:sdt>
      <w:sdtPr>
        <w:tag w:val="goog_rdk_351"/>
      </w:sdtPr>
      <w:sdtContent>
        <w:p w:rsidR="00000000" w:rsidDel="00000000" w:rsidP="00000000" w:rsidRDefault="00000000" w:rsidRPr="00000000" w14:paraId="0000013C">
          <w:pPr>
            <w:rPr>
              <w:shd w:fill="auto" w:val="clear"/>
              <w:rPrChange w:author="DODO CoJeTiPotom" w:id="259" w:date="2017-06-01T10:17:00Z">
                <w:rPr>
                  <w:b w:val="1"/>
                </w:rPr>
              </w:rPrChange>
            </w:rPr>
            <w:pPrChange w:author="DODO CoJeTiPotom" w:id="0" w:date="2017-06-01T10:17:00Z">
              <w:pPr>
                <w:spacing w:after="40" w:before="20" w:lineRule="auto"/>
              </w:pPr>
            </w:pPrChange>
          </w:pPr>
          <w:sdt>
            <w:sdtPr>
              <w:tag w:val="goog_rdk_350"/>
            </w:sdtPr>
            <w:sdtContent>
              <w:r w:rsidDel="00000000" w:rsidR="00000000" w:rsidRPr="00000000">
                <w:rPr>
                  <w:rtl w:val="0"/>
                  <w:rPrChange w:author="DODO CoJeTiPotom" w:id="258" w:date="2017-06-01T10:17:00Z">
                    <w:rPr>
                      <w:b w:val="1"/>
                    </w:rPr>
                  </w:rPrChange>
                </w:rPr>
                <w:t xml:space="preserve">13. Plán vykonávání dotazu</w:t>
              </w:r>
            </w:sdtContent>
          </w:sdt>
        </w:p>
      </w:sdtContent>
    </w:sdt>
    <w:sdt>
      <w:sdtPr>
        <w:tag w:val="goog_rdk_352"/>
      </w:sdtPr>
      <w:sdtContent>
        <w:p w:rsidR="00000000" w:rsidDel="00000000" w:rsidP="00000000" w:rsidRDefault="00000000" w:rsidRPr="00000000" w14:paraId="0000013D">
          <w:pPr>
            <w:rPr/>
            <w:pPrChange w:author="Anonymous" w:id="0" w:date="2017-05-25T18:03:00Z">
              <w:pPr>
                <w:spacing w:after="40" w:before="20" w:lineRule="auto"/>
                <w:ind w:hanging="360"/>
              </w:pPr>
            </w:pPrChange>
          </w:pPr>
          <w:r w:rsidDel="00000000" w:rsidR="00000000" w:rsidRPr="00000000">
            <w:rPr>
              <w:rtl w:val="0"/>
            </w:rPr>
            <w:t xml:space="preserve">1. převod do interní formy (parsování sql, vytvoření stromu dotazu)</w:t>
          </w:r>
        </w:p>
      </w:sdtContent>
    </w:sdt>
    <w:sdt>
      <w:sdtPr>
        <w:tag w:val="goog_rdk_353"/>
      </w:sdtPr>
      <w:sdtContent>
        <w:p w:rsidR="00000000" w:rsidDel="00000000" w:rsidP="00000000" w:rsidRDefault="00000000" w:rsidRPr="00000000" w14:paraId="0000013E">
          <w:pPr>
            <w:rPr/>
            <w:pPrChange w:author="Anonymous" w:id="0" w:date="2017-05-25T18:03:00Z">
              <w:pPr>
                <w:spacing w:after="40" w:before="20" w:lineRule="auto"/>
                <w:ind w:hanging="360"/>
              </w:pPr>
            </w:pPrChange>
          </w:pPr>
          <w:r w:rsidDel="00000000" w:rsidR="00000000" w:rsidRPr="00000000">
            <w:rPr>
              <w:rtl w:val="0"/>
            </w:rPr>
            <w:t xml:space="preserve">2. převod do kanonické formy (hledání optimální formy, přeskládání příkazů - projekce jako první, selekce před spojením, nahrazení příkazů efektivnějšími příkazy)</w:t>
          </w:r>
        </w:p>
      </w:sdtContent>
    </w:sdt>
    <w:sdt>
      <w:sdtPr>
        <w:tag w:val="goog_rdk_354"/>
      </w:sdtPr>
      <w:sdtContent>
        <w:p w:rsidR="00000000" w:rsidDel="00000000" w:rsidP="00000000" w:rsidRDefault="00000000" w:rsidRPr="00000000" w14:paraId="0000013F">
          <w:pPr>
            <w:rPr/>
            <w:pPrChange w:author="Anonymous" w:id="0" w:date="2017-05-25T18:03:00Z">
              <w:pPr>
                <w:spacing w:after="40" w:before="20" w:lineRule="auto"/>
                <w:ind w:hanging="360"/>
              </w:pPr>
            </w:pPrChange>
          </w:pPr>
          <w:r w:rsidDel="00000000" w:rsidR="00000000" w:rsidRPr="00000000">
            <w:rPr>
              <w:rtl w:val="0"/>
            </w:rPr>
            <w:t xml:space="preserve">3. vygenerování optimalních plánů (ocenění podle IO a CPU cost, a podle vstupních dat, indexů, apod.) a výběr nejlepšího plánu (používá se heuristika, plán není optimální, protože čas hledání plánu nesmí přesáhnout ušetřený čas)</w:t>
          </w:r>
        </w:p>
      </w:sdtContent>
    </w:sdt>
    <w:sdt>
      <w:sdtPr>
        <w:tag w:val="goog_rdk_355"/>
      </w:sdtPr>
      <w:sdtContent>
        <w:p w:rsidR="00000000" w:rsidDel="00000000" w:rsidP="00000000" w:rsidRDefault="00000000" w:rsidRPr="00000000" w14:paraId="00000140">
          <w:pPr>
            <w:rPr/>
            <w:pPrChange w:author="Anonymous" w:id="0" w:date="2017-05-25T18:03:00Z">
              <w:pPr>
                <w:spacing w:after="40" w:before="20" w:lineRule="auto"/>
                <w:ind w:hanging="360"/>
              </w:pPr>
            </w:pPrChange>
          </w:pPr>
          <w:r w:rsidDel="00000000" w:rsidR="00000000" w:rsidRPr="00000000">
            <w:rPr>
              <w:rtl w:val="0"/>
            </w:rPr>
          </w:r>
        </w:p>
      </w:sdtContent>
    </w:sdt>
    <w:sdt>
      <w:sdtPr>
        <w:tag w:val="goog_rdk_357"/>
      </w:sdtPr>
      <w:sdtContent>
        <w:p w:rsidR="00000000" w:rsidDel="00000000" w:rsidP="00000000" w:rsidRDefault="00000000" w:rsidRPr="00000000" w14:paraId="00000141">
          <w:pPr>
            <w:rPr>
              <w:shd w:fill="auto" w:val="clear"/>
              <w:rPrChange w:author="DODO CoJeTiPotom" w:id="265" w:date="2017-06-01T10:17:00Z">
                <w:rPr>
                  <w:b w:val="1"/>
                </w:rPr>
              </w:rPrChange>
            </w:rPr>
            <w:pPrChange w:author="DODO CoJeTiPotom" w:id="0" w:date="2017-06-01T10:17:00Z">
              <w:pPr>
                <w:spacing w:after="40" w:before="20" w:lineRule="auto"/>
              </w:pPr>
            </w:pPrChange>
          </w:pPr>
          <w:sdt>
            <w:sdtPr>
              <w:tag w:val="goog_rdk_356"/>
            </w:sdtPr>
            <w:sdtContent>
              <w:r w:rsidDel="00000000" w:rsidR="00000000" w:rsidRPr="00000000">
                <w:rPr>
                  <w:rtl w:val="0"/>
                  <w:rPrChange w:author="DODO CoJeTiPotom" w:id="264" w:date="2017-06-01T10:17:00Z">
                    <w:rPr>
                      <w:b w:val="1"/>
                    </w:rPr>
                  </w:rPrChange>
                </w:rPr>
                <w:t xml:space="preserve">14. TRIGGER</w:t>
              </w:r>
            </w:sdtContent>
          </w:sdt>
        </w:p>
      </w:sdtContent>
    </w:sdt>
    <w:sdt>
      <w:sdtPr>
        <w:tag w:val="goog_rdk_359"/>
      </w:sdtPr>
      <w:sdtContent>
        <w:p w:rsidR="00000000" w:rsidDel="00000000" w:rsidP="00000000" w:rsidRDefault="00000000" w:rsidRPr="00000000" w14:paraId="00000142">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58"/>
            </w:sdtPr>
            <w:sdtContent>
              <w:r w:rsidDel="00000000" w:rsidR="00000000" w:rsidRPr="00000000">
                <w:rPr>
                  <w:rtl w:val="0"/>
                  <w:rPrChange w:author="DODO CoJeTiPotom" w:id="266"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Blok kodu spuštěný v závislosti na příkazu insert  update nebo delete.</w:t>
          </w:r>
        </w:p>
      </w:sdtContent>
    </w:sdt>
    <w:sdt>
      <w:sdtPr>
        <w:tag w:val="goog_rdk_361"/>
      </w:sdtPr>
      <w:sdtContent>
        <w:p w:rsidR="00000000" w:rsidDel="00000000" w:rsidP="00000000" w:rsidRDefault="00000000" w:rsidRPr="00000000" w14:paraId="00000143">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60"/>
            </w:sdtPr>
            <w:sdtContent>
              <w:r w:rsidDel="00000000" w:rsidR="00000000" w:rsidRPr="00000000">
                <w:rPr>
                  <w:rtl w:val="0"/>
                  <w:rPrChange w:author="DODO CoJeTiPotom" w:id="268"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V triggeru nemůžeme upravovat stejnou tabulku na kterou je trigger nastaven</w:t>
          </w:r>
        </w:p>
      </w:sdtContent>
    </w:sdt>
    <w:sdt>
      <w:sdtPr>
        <w:tag w:val="goog_rdk_363"/>
      </w:sdtPr>
      <w:sdtContent>
        <w:p w:rsidR="00000000" w:rsidDel="00000000" w:rsidP="00000000" w:rsidRDefault="00000000" w:rsidRPr="00000000" w14:paraId="00000144">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62"/>
            </w:sdtPr>
            <w:sdtContent>
              <w:r w:rsidDel="00000000" w:rsidR="00000000" w:rsidRPr="00000000">
                <w:rPr>
                  <w:rtl w:val="0"/>
                  <w:rPrChange w:author="DODO CoJeTiPotom" w:id="270"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PL – SQL :</w:t>
          </w:r>
        </w:p>
      </w:sdtContent>
    </w:sdt>
    <w:sdt>
      <w:sdtPr>
        <w:tag w:val="goog_rdk_366"/>
      </w:sdtPr>
      <w:sdtContent>
        <w:p w:rsidR="00000000" w:rsidDel="00000000" w:rsidP="00000000" w:rsidRDefault="00000000" w:rsidRPr="00000000" w14:paraId="00000145">
          <w:pPr>
            <w:rPr/>
            <w:pPrChange w:author="DODO CoJeTiPotom" w:id="0" w:date="2017-06-01T10:17:00Z">
              <w:pPr>
                <w:spacing w:after="40" w:before="20" w:lineRule="auto"/>
                <w:ind w:left="1440" w:hanging="360"/>
              </w:pPr>
            </w:pPrChange>
          </w:pPr>
          <w:sdt>
            <w:sdtPr>
              <w:tag w:val="goog_rdk_364"/>
            </w:sdtPr>
            <w:sdtContent>
              <w:r w:rsidDel="00000000" w:rsidR="00000000" w:rsidRPr="00000000">
                <w:rPr>
                  <w:rtl w:val="0"/>
                  <w:rPrChange w:author="DODO CoJeTiPotom" w:id="272" w:date="2017-06-01T10:17:00Z">
                    <w:rPr>
                      <w:rFonts w:ascii="Courier New" w:cs="Courier New" w:eastAsia="Courier New" w:hAnsi="Courier New"/>
                    </w:rPr>
                  </w:rPrChange>
                </w:rPr>
                <w:t xml:space="preserve">o</w:t>
              </w:r>
            </w:sdtContent>
          </w:sdt>
          <w:sdt>
            <w:sdtPr>
              <w:tag w:val="goog_rdk_365"/>
            </w:sdtPr>
            <w:sdtContent>
              <w:r w:rsidDel="00000000" w:rsidR="00000000" w:rsidRPr="00000000">
                <w:rPr>
                  <w:rtl w:val="0"/>
                  <w:rPrChange w:author="DODO CoJeTiPotom" w:id="273"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CREATE OR REPLACE TRIGGER název</w:t>
          </w:r>
        </w:p>
      </w:sdtContent>
    </w:sdt>
    <w:sdt>
      <w:sdtPr>
        <w:tag w:val="goog_rdk_369"/>
      </w:sdtPr>
      <w:sdtContent>
        <w:p w:rsidR="00000000" w:rsidDel="00000000" w:rsidP="00000000" w:rsidRDefault="00000000" w:rsidRPr="00000000" w14:paraId="00000146">
          <w:pPr>
            <w:rPr/>
            <w:pPrChange w:author="DODO CoJeTiPotom" w:id="0" w:date="2017-06-01T10:17:00Z">
              <w:pPr>
                <w:spacing w:after="40" w:before="20" w:lineRule="auto"/>
                <w:ind w:left="1440" w:hanging="360"/>
              </w:pPr>
            </w:pPrChange>
          </w:pPr>
          <w:sdt>
            <w:sdtPr>
              <w:tag w:val="goog_rdk_367"/>
            </w:sdtPr>
            <w:sdtContent>
              <w:r w:rsidDel="00000000" w:rsidR="00000000" w:rsidRPr="00000000">
                <w:rPr>
                  <w:rtl w:val="0"/>
                  <w:rPrChange w:author="DODO CoJeTiPotom" w:id="275" w:date="2017-06-01T10:17:00Z">
                    <w:rPr>
                      <w:rFonts w:ascii="Courier New" w:cs="Courier New" w:eastAsia="Courier New" w:hAnsi="Courier New"/>
                    </w:rPr>
                  </w:rPrChange>
                </w:rPr>
                <w:t xml:space="preserve">o</w:t>
              </w:r>
            </w:sdtContent>
          </w:sdt>
          <w:sdt>
            <w:sdtPr>
              <w:tag w:val="goog_rdk_368"/>
            </w:sdtPr>
            <w:sdtContent>
              <w:r w:rsidDel="00000000" w:rsidR="00000000" w:rsidRPr="00000000">
                <w:rPr>
                  <w:rtl w:val="0"/>
                  <w:rPrChange w:author="DODO CoJeTiPotom" w:id="276"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[after,before] [insert update delete] on tabulka for each row</w:t>
          </w:r>
        </w:p>
      </w:sdtContent>
    </w:sdt>
    <w:sdt>
      <w:sdtPr>
        <w:tag w:val="goog_rdk_372"/>
      </w:sdtPr>
      <w:sdtContent>
        <w:p w:rsidR="00000000" w:rsidDel="00000000" w:rsidP="00000000" w:rsidRDefault="00000000" w:rsidRPr="00000000" w14:paraId="00000147">
          <w:pPr>
            <w:rPr/>
            <w:pPrChange w:author="DODO CoJeTiPotom" w:id="0" w:date="2017-06-01T10:17:00Z">
              <w:pPr>
                <w:spacing w:after="40" w:before="20" w:lineRule="auto"/>
                <w:ind w:left="1440" w:hanging="360"/>
              </w:pPr>
            </w:pPrChange>
          </w:pPr>
          <w:sdt>
            <w:sdtPr>
              <w:tag w:val="goog_rdk_370"/>
            </w:sdtPr>
            <w:sdtContent>
              <w:r w:rsidDel="00000000" w:rsidR="00000000" w:rsidRPr="00000000">
                <w:rPr>
                  <w:rtl w:val="0"/>
                  <w:rPrChange w:author="DODO CoJeTiPotom" w:id="278" w:date="2017-06-01T10:17:00Z">
                    <w:rPr>
                      <w:rFonts w:ascii="Courier New" w:cs="Courier New" w:eastAsia="Courier New" w:hAnsi="Courier New"/>
                    </w:rPr>
                  </w:rPrChange>
                </w:rPr>
                <w:t xml:space="preserve">o</w:t>
              </w:r>
            </w:sdtContent>
          </w:sdt>
          <w:sdt>
            <w:sdtPr>
              <w:tag w:val="goog_rdk_371"/>
            </w:sdtPr>
            <w:sdtContent>
              <w:r w:rsidDel="00000000" w:rsidR="00000000" w:rsidRPr="00000000">
                <w:rPr>
                  <w:rtl w:val="0"/>
                  <w:rPrChange w:author="DODO CoJeTiPotom" w:id="279"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Begin</w:t>
          </w:r>
        </w:p>
      </w:sdtContent>
    </w:sdt>
    <w:sdt>
      <w:sdtPr>
        <w:tag w:val="goog_rdk_375"/>
      </w:sdtPr>
      <w:sdtContent>
        <w:p w:rsidR="00000000" w:rsidDel="00000000" w:rsidP="00000000" w:rsidRDefault="00000000" w:rsidRPr="00000000" w14:paraId="00000148">
          <w:pPr>
            <w:rPr/>
            <w:pPrChange w:author="DODO CoJeTiPotom" w:id="0" w:date="2017-06-01T10:17:00Z">
              <w:pPr>
                <w:spacing w:after="40" w:before="20" w:lineRule="auto"/>
                <w:ind w:left="1440" w:hanging="360"/>
              </w:pPr>
            </w:pPrChange>
          </w:pPr>
          <w:sdt>
            <w:sdtPr>
              <w:tag w:val="goog_rdk_373"/>
            </w:sdtPr>
            <w:sdtContent>
              <w:r w:rsidDel="00000000" w:rsidR="00000000" w:rsidRPr="00000000">
                <w:rPr>
                  <w:rtl w:val="0"/>
                  <w:rPrChange w:author="DODO CoJeTiPotom" w:id="281" w:date="2017-06-01T10:17:00Z">
                    <w:rPr>
                      <w:rFonts w:ascii="Courier New" w:cs="Courier New" w:eastAsia="Courier New" w:hAnsi="Courier New"/>
                    </w:rPr>
                  </w:rPrChange>
                </w:rPr>
                <w:t xml:space="preserve">o</w:t>
              </w:r>
            </w:sdtContent>
          </w:sdt>
          <w:sdt>
            <w:sdtPr>
              <w:tag w:val="goog_rdk_374"/>
            </w:sdtPr>
            <w:sdtContent>
              <w:r w:rsidDel="00000000" w:rsidR="00000000" w:rsidRPr="00000000">
                <w:rPr>
                  <w:rtl w:val="0"/>
                  <w:rPrChange w:author="DODO CoJeTiPotom" w:id="282"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w:t>
          </w:r>
        </w:p>
      </w:sdtContent>
    </w:sdt>
    <w:sdt>
      <w:sdtPr>
        <w:tag w:val="goog_rdk_377"/>
      </w:sdtPr>
      <w:sdtContent>
        <w:p w:rsidR="00000000" w:rsidDel="00000000" w:rsidP="00000000" w:rsidRDefault="00000000" w:rsidRPr="00000000" w14:paraId="00000149">
          <w:pPr>
            <w:rPr/>
            <w:pPrChange w:author="DODO CoJeTiPotom" w:id="0" w:date="2017-06-01T10:17:00Z">
              <w:pPr>
                <w:spacing w:after="40" w:before="20" w:lineRule="auto"/>
                <w:ind w:left="2160" w:hanging="360"/>
              </w:pPr>
            </w:pPrChange>
          </w:pPr>
          <w:r w:rsidDel="00000000" w:rsidR="00000000" w:rsidRPr="00000000">
            <w:rPr>
              <w:rtl w:val="0"/>
            </w:rPr>
            <w:t xml:space="preserve">§</w:t>
          </w:r>
          <w:sdt>
            <w:sdtPr>
              <w:tag w:val="goog_rdk_376"/>
            </w:sdtPr>
            <w:sdtContent>
              <w:r w:rsidDel="00000000" w:rsidR="00000000" w:rsidRPr="00000000">
                <w:rPr>
                  <w:rtl w:val="0"/>
                  <w:rPrChange w:author="DODO CoJeTiPotom" w:id="284"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Přístup k novým hodnotám pomocí  :new …</w:t>
          </w:r>
        </w:p>
      </w:sdtContent>
    </w:sdt>
    <w:sdt>
      <w:sdtPr>
        <w:tag w:val="goog_rdk_379"/>
      </w:sdtPr>
      <w:sdtContent>
        <w:p w:rsidR="00000000" w:rsidDel="00000000" w:rsidP="00000000" w:rsidRDefault="00000000" w:rsidRPr="00000000" w14:paraId="0000014A">
          <w:pPr>
            <w:rPr/>
            <w:pPrChange w:author="DODO CoJeTiPotom" w:id="0" w:date="2017-06-01T10:17:00Z">
              <w:pPr>
                <w:spacing w:after="40" w:before="20" w:lineRule="auto"/>
                <w:ind w:left="2160" w:hanging="360"/>
              </w:pPr>
            </w:pPrChange>
          </w:pPr>
          <w:r w:rsidDel="00000000" w:rsidR="00000000" w:rsidRPr="00000000">
            <w:rPr>
              <w:rtl w:val="0"/>
            </w:rPr>
            <w:t xml:space="preserve">§</w:t>
          </w:r>
          <w:sdt>
            <w:sdtPr>
              <w:tag w:val="goog_rdk_378"/>
            </w:sdtPr>
            <w:sdtContent>
              <w:r w:rsidDel="00000000" w:rsidR="00000000" w:rsidRPr="00000000">
                <w:rPr>
                  <w:rtl w:val="0"/>
                  <w:rPrChange w:author="DODO CoJeTiPotom" w:id="286"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Přístup ke starým hodnotám pomocí  :old …</w:t>
          </w:r>
        </w:p>
      </w:sdtContent>
    </w:sdt>
    <w:sdt>
      <w:sdtPr>
        <w:tag w:val="goog_rdk_382"/>
      </w:sdtPr>
      <w:sdtContent>
        <w:p w:rsidR="00000000" w:rsidDel="00000000" w:rsidP="00000000" w:rsidRDefault="00000000" w:rsidRPr="00000000" w14:paraId="0000014B">
          <w:pPr>
            <w:rPr/>
            <w:pPrChange w:author="DODO CoJeTiPotom" w:id="0" w:date="2017-06-01T10:17:00Z">
              <w:pPr>
                <w:spacing w:after="40" w:before="20" w:lineRule="auto"/>
                <w:ind w:left="1440" w:hanging="360"/>
              </w:pPr>
            </w:pPrChange>
          </w:pPr>
          <w:sdt>
            <w:sdtPr>
              <w:tag w:val="goog_rdk_380"/>
            </w:sdtPr>
            <w:sdtContent>
              <w:r w:rsidDel="00000000" w:rsidR="00000000" w:rsidRPr="00000000">
                <w:rPr>
                  <w:rtl w:val="0"/>
                  <w:rPrChange w:author="DODO CoJeTiPotom" w:id="288" w:date="2017-06-01T10:17:00Z">
                    <w:rPr>
                      <w:rFonts w:ascii="Courier New" w:cs="Courier New" w:eastAsia="Courier New" w:hAnsi="Courier New"/>
                    </w:rPr>
                  </w:rPrChange>
                </w:rPr>
                <w:t xml:space="preserve">o</w:t>
              </w:r>
            </w:sdtContent>
          </w:sdt>
          <w:sdt>
            <w:sdtPr>
              <w:tag w:val="goog_rdk_381"/>
            </w:sdtPr>
            <w:sdtContent>
              <w:r w:rsidDel="00000000" w:rsidR="00000000" w:rsidRPr="00000000">
                <w:rPr>
                  <w:rtl w:val="0"/>
                  <w:rPrChange w:author="DODO CoJeTiPotom" w:id="289"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End</w:t>
          </w:r>
        </w:p>
      </w:sdtContent>
    </w:sdt>
    <w:sdt>
      <w:sdtPr>
        <w:tag w:val="goog_rdk_384"/>
      </w:sdtPr>
      <w:sdtContent>
        <w:p w:rsidR="00000000" w:rsidDel="00000000" w:rsidP="00000000" w:rsidRDefault="00000000" w:rsidRPr="00000000" w14:paraId="0000014C">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383"/>
            </w:sdtPr>
            <w:sdtContent>
              <w:r w:rsidDel="00000000" w:rsidR="00000000" w:rsidRPr="00000000">
                <w:rPr>
                  <w:rtl w:val="0"/>
                  <w:rPrChange w:author="DODO CoJeTiPotom" w:id="291"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T-SQL :</w:t>
          </w:r>
        </w:p>
      </w:sdtContent>
    </w:sdt>
    <w:sdt>
      <w:sdtPr>
        <w:tag w:val="goog_rdk_387"/>
      </w:sdtPr>
      <w:sdtContent>
        <w:p w:rsidR="00000000" w:rsidDel="00000000" w:rsidP="00000000" w:rsidRDefault="00000000" w:rsidRPr="00000000" w14:paraId="0000014D">
          <w:pPr>
            <w:rPr/>
            <w:pPrChange w:author="DODO CoJeTiPotom" w:id="0" w:date="2017-06-01T10:17:00Z">
              <w:pPr>
                <w:spacing w:after="40" w:before="20" w:lineRule="auto"/>
                <w:ind w:left="1440" w:hanging="360"/>
              </w:pPr>
            </w:pPrChange>
          </w:pPr>
          <w:sdt>
            <w:sdtPr>
              <w:tag w:val="goog_rdk_385"/>
            </w:sdtPr>
            <w:sdtContent>
              <w:r w:rsidDel="00000000" w:rsidR="00000000" w:rsidRPr="00000000">
                <w:rPr>
                  <w:rtl w:val="0"/>
                  <w:rPrChange w:author="DODO CoJeTiPotom" w:id="293" w:date="2017-06-01T10:17:00Z">
                    <w:rPr>
                      <w:rFonts w:ascii="Courier New" w:cs="Courier New" w:eastAsia="Courier New" w:hAnsi="Courier New"/>
                    </w:rPr>
                  </w:rPrChange>
                </w:rPr>
                <w:t xml:space="preserve">o</w:t>
              </w:r>
            </w:sdtContent>
          </w:sdt>
          <w:sdt>
            <w:sdtPr>
              <w:tag w:val="goog_rdk_386"/>
            </w:sdtPr>
            <w:sdtContent>
              <w:r w:rsidDel="00000000" w:rsidR="00000000" w:rsidRPr="00000000">
                <w:rPr>
                  <w:rtl w:val="0"/>
                  <w:rPrChange w:author="DODO CoJeTiPotom" w:id="294"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CREATE TRIGGER</w:t>
          </w:r>
        </w:p>
      </w:sdtContent>
    </w:sdt>
    <w:sdt>
      <w:sdtPr>
        <w:tag w:val="goog_rdk_390"/>
      </w:sdtPr>
      <w:sdtContent>
        <w:p w:rsidR="00000000" w:rsidDel="00000000" w:rsidP="00000000" w:rsidRDefault="00000000" w:rsidRPr="00000000" w14:paraId="0000014E">
          <w:pPr>
            <w:rPr/>
            <w:pPrChange w:author="DODO CoJeTiPotom" w:id="0" w:date="2017-06-01T10:17:00Z">
              <w:pPr>
                <w:spacing w:after="40" w:before="20" w:lineRule="auto"/>
                <w:ind w:left="1440" w:hanging="360"/>
              </w:pPr>
            </w:pPrChange>
          </w:pPr>
          <w:sdt>
            <w:sdtPr>
              <w:tag w:val="goog_rdk_388"/>
            </w:sdtPr>
            <w:sdtContent>
              <w:r w:rsidDel="00000000" w:rsidR="00000000" w:rsidRPr="00000000">
                <w:rPr>
                  <w:rtl w:val="0"/>
                  <w:rPrChange w:author="DODO CoJeTiPotom" w:id="296" w:date="2017-06-01T10:17:00Z">
                    <w:rPr>
                      <w:rFonts w:ascii="Courier New" w:cs="Courier New" w:eastAsia="Courier New" w:hAnsi="Courier New"/>
                    </w:rPr>
                  </w:rPrChange>
                </w:rPr>
                <w:t xml:space="preserve">o</w:t>
              </w:r>
            </w:sdtContent>
          </w:sdt>
          <w:sdt>
            <w:sdtPr>
              <w:tag w:val="goog_rdk_389"/>
            </w:sdtPr>
            <w:sdtContent>
              <w:r w:rsidDel="00000000" w:rsidR="00000000" w:rsidRPr="00000000">
                <w:rPr>
                  <w:rtl w:val="0"/>
                  <w:rPrChange w:author="DODO CoJeTiPotom" w:id="297"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ON TABULKA [FOR INSERT UPDATE DELETE]</w:t>
          </w:r>
        </w:p>
      </w:sdtContent>
    </w:sdt>
    <w:sdt>
      <w:sdtPr>
        <w:tag w:val="goog_rdk_393"/>
      </w:sdtPr>
      <w:sdtContent>
        <w:p w:rsidR="00000000" w:rsidDel="00000000" w:rsidP="00000000" w:rsidRDefault="00000000" w:rsidRPr="00000000" w14:paraId="0000014F">
          <w:pPr>
            <w:rPr/>
            <w:pPrChange w:author="DODO CoJeTiPotom" w:id="0" w:date="2017-06-01T10:17:00Z">
              <w:pPr>
                <w:spacing w:after="40" w:before="20" w:lineRule="auto"/>
                <w:ind w:left="1440" w:hanging="360"/>
              </w:pPr>
            </w:pPrChange>
          </w:pPr>
          <w:sdt>
            <w:sdtPr>
              <w:tag w:val="goog_rdk_391"/>
            </w:sdtPr>
            <w:sdtContent>
              <w:r w:rsidDel="00000000" w:rsidR="00000000" w:rsidRPr="00000000">
                <w:rPr>
                  <w:rtl w:val="0"/>
                  <w:rPrChange w:author="DODO CoJeTiPotom" w:id="299" w:date="2017-06-01T10:17:00Z">
                    <w:rPr>
                      <w:rFonts w:ascii="Courier New" w:cs="Courier New" w:eastAsia="Courier New" w:hAnsi="Courier New"/>
                    </w:rPr>
                  </w:rPrChange>
                </w:rPr>
                <w:t xml:space="preserve">o</w:t>
              </w:r>
            </w:sdtContent>
          </w:sdt>
          <w:sdt>
            <w:sdtPr>
              <w:tag w:val="goog_rdk_392"/>
            </w:sdtPr>
            <w:sdtContent>
              <w:r w:rsidDel="00000000" w:rsidR="00000000" w:rsidRPr="00000000">
                <w:rPr>
                  <w:rtl w:val="0"/>
                  <w:rPrChange w:author="DODO CoJeTiPotom" w:id="300"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BEGIN</w:t>
          </w:r>
        </w:p>
      </w:sdtContent>
    </w:sdt>
    <w:sdt>
      <w:sdtPr>
        <w:tag w:val="goog_rdk_395"/>
      </w:sdtPr>
      <w:sdtContent>
        <w:p w:rsidR="00000000" w:rsidDel="00000000" w:rsidP="00000000" w:rsidRDefault="00000000" w:rsidRPr="00000000" w14:paraId="00000150">
          <w:pPr>
            <w:rPr/>
            <w:pPrChange w:author="DODO CoJeTiPotom" w:id="0" w:date="2017-06-01T10:17:00Z">
              <w:pPr>
                <w:spacing w:after="40" w:before="20" w:lineRule="auto"/>
                <w:ind w:left="2160" w:hanging="360"/>
              </w:pPr>
            </w:pPrChange>
          </w:pPr>
          <w:r w:rsidDel="00000000" w:rsidR="00000000" w:rsidRPr="00000000">
            <w:rPr>
              <w:rtl w:val="0"/>
            </w:rPr>
            <w:t xml:space="preserve">§</w:t>
          </w:r>
          <w:sdt>
            <w:sdtPr>
              <w:tag w:val="goog_rdk_394"/>
            </w:sdtPr>
            <w:sdtContent>
              <w:r w:rsidDel="00000000" w:rsidR="00000000" w:rsidRPr="00000000">
                <w:rPr>
                  <w:rtl w:val="0"/>
                  <w:rPrChange w:author="DODO CoJeTiPotom" w:id="302"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Přístup k novým hodnotám pomocí</w:t>
          </w:r>
        </w:p>
      </w:sdtContent>
    </w:sdt>
    <w:sdt>
      <w:sdtPr>
        <w:tag w:val="goog_rdk_397"/>
      </w:sdtPr>
      <w:sdtContent>
        <w:p w:rsidR="00000000" w:rsidDel="00000000" w:rsidP="00000000" w:rsidRDefault="00000000" w:rsidRPr="00000000" w14:paraId="00000151">
          <w:pPr>
            <w:rPr/>
            <w:pPrChange w:author="DODO CoJeTiPotom" w:id="0" w:date="2017-06-01T10:17:00Z">
              <w:pPr>
                <w:spacing w:after="40" w:before="20" w:lineRule="auto"/>
                <w:ind w:left="2160" w:hanging="360"/>
              </w:pPr>
            </w:pPrChange>
          </w:pPr>
          <w:r w:rsidDel="00000000" w:rsidR="00000000" w:rsidRPr="00000000">
            <w:rPr>
              <w:rtl w:val="0"/>
            </w:rPr>
            <w:t xml:space="preserve">§</w:t>
          </w:r>
          <w:sdt>
            <w:sdtPr>
              <w:tag w:val="goog_rdk_396"/>
            </w:sdtPr>
            <w:sdtContent>
              <w:r w:rsidDel="00000000" w:rsidR="00000000" w:rsidRPr="00000000">
                <w:rPr>
                  <w:rtl w:val="0"/>
                  <w:rPrChange w:author="DODO CoJeTiPotom" w:id="304"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Select id from inserted</w:t>
          </w:r>
        </w:p>
      </w:sdtContent>
    </w:sdt>
    <w:sdt>
      <w:sdtPr>
        <w:tag w:val="goog_rdk_400"/>
      </w:sdtPr>
      <w:sdtContent>
        <w:p w:rsidR="00000000" w:rsidDel="00000000" w:rsidP="00000000" w:rsidRDefault="00000000" w:rsidRPr="00000000" w14:paraId="00000152">
          <w:pPr>
            <w:rPr/>
            <w:pPrChange w:author="DODO CoJeTiPotom" w:id="0" w:date="2017-06-01T10:17:00Z">
              <w:pPr>
                <w:spacing w:after="40" w:before="20" w:lineRule="auto"/>
                <w:ind w:left="1440" w:hanging="360"/>
              </w:pPr>
            </w:pPrChange>
          </w:pPr>
          <w:sdt>
            <w:sdtPr>
              <w:tag w:val="goog_rdk_398"/>
            </w:sdtPr>
            <w:sdtContent>
              <w:r w:rsidDel="00000000" w:rsidR="00000000" w:rsidRPr="00000000">
                <w:rPr>
                  <w:rtl w:val="0"/>
                  <w:rPrChange w:author="DODO CoJeTiPotom" w:id="306" w:date="2017-06-01T10:17:00Z">
                    <w:rPr>
                      <w:rFonts w:ascii="Courier New" w:cs="Courier New" w:eastAsia="Courier New" w:hAnsi="Courier New"/>
                    </w:rPr>
                  </w:rPrChange>
                </w:rPr>
                <w:t xml:space="preserve">o</w:t>
              </w:r>
            </w:sdtContent>
          </w:sdt>
          <w:sdt>
            <w:sdtPr>
              <w:tag w:val="goog_rdk_399"/>
            </w:sdtPr>
            <w:sdtContent>
              <w:r w:rsidDel="00000000" w:rsidR="00000000" w:rsidRPr="00000000">
                <w:rPr>
                  <w:rtl w:val="0"/>
                  <w:rPrChange w:author="DODO CoJeTiPotom" w:id="307"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End</w:t>
          </w:r>
        </w:p>
      </w:sdtContent>
    </w:sdt>
    <w:sdt>
      <w:sdtPr>
        <w:tag w:val="goog_rdk_401"/>
      </w:sdtPr>
      <w:sdtContent>
        <w:p w:rsidR="00000000" w:rsidDel="00000000" w:rsidP="00000000" w:rsidRDefault="00000000" w:rsidRPr="00000000" w14:paraId="00000153">
          <w:pPr>
            <w:rPr/>
            <w:pPrChange w:author="Anonymous" w:id="0" w:date="2017-05-25T18:03:00Z">
              <w:pPr>
                <w:spacing w:after="40" w:before="20" w:lineRule="auto"/>
                <w:ind w:left="1440" w:hanging="360"/>
              </w:pPr>
            </w:pPrChange>
          </w:pPr>
          <w:r w:rsidDel="00000000" w:rsidR="00000000" w:rsidRPr="00000000">
            <w:rPr>
              <w:rtl w:val="0"/>
            </w:rPr>
          </w:r>
        </w:p>
      </w:sdtContent>
    </w:sdt>
    <w:sdt>
      <w:sdtPr>
        <w:tag w:val="goog_rdk_403"/>
      </w:sdtPr>
      <w:sdtContent>
        <w:p w:rsidR="00000000" w:rsidDel="00000000" w:rsidP="00000000" w:rsidRDefault="00000000" w:rsidRPr="00000000" w14:paraId="00000154">
          <w:pPr>
            <w:rPr>
              <w:shd w:fill="auto" w:val="clear"/>
              <w:rPrChange w:author="DODO CoJeTiPotom" w:id="311" w:date="2017-06-01T10:17:00Z">
                <w:rPr>
                  <w:b w:val="1"/>
                </w:rPr>
              </w:rPrChange>
            </w:rPr>
            <w:pPrChange w:author="DODO CoJeTiPotom" w:id="0" w:date="2017-06-01T10:17:00Z">
              <w:pPr>
                <w:spacing w:after="40" w:before="20" w:lineRule="auto"/>
              </w:pPr>
            </w:pPrChange>
          </w:pPr>
          <w:sdt>
            <w:sdtPr>
              <w:tag w:val="goog_rdk_402"/>
            </w:sdtPr>
            <w:sdtContent>
              <w:r w:rsidDel="00000000" w:rsidR="00000000" w:rsidRPr="00000000">
                <w:rPr>
                  <w:rtl w:val="0"/>
                  <w:rPrChange w:author="DODO CoJeTiPotom" w:id="310" w:date="2017-06-01T10:17:00Z">
                    <w:rPr>
                      <w:b w:val="1"/>
                    </w:rPr>
                  </w:rPrChange>
                </w:rPr>
                <w:t xml:space="preserve">15. MVC</w:t>
              </w:r>
            </w:sdtContent>
          </w:sdt>
        </w:p>
      </w:sdtContent>
    </w:sdt>
    <w:sdt>
      <w:sdtPr>
        <w:tag w:val="goog_rdk_405"/>
      </w:sdtPr>
      <w:sdtContent>
        <w:p w:rsidR="00000000" w:rsidDel="00000000" w:rsidP="00000000" w:rsidRDefault="00000000" w:rsidRPr="00000000" w14:paraId="00000155">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04"/>
            </w:sdtPr>
            <w:sdtContent>
              <w:r w:rsidDel="00000000" w:rsidR="00000000" w:rsidRPr="00000000">
                <w:rPr>
                  <w:rtl w:val="0"/>
                  <w:rPrChange w:author="DODO CoJeTiPotom" w:id="312"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Je návrhový vzor, jenž systém rozděluje do tří částí tak, aby každá část spravovala svou část funkcionality a nebyly na sobě závislé.</w:t>
          </w:r>
        </w:p>
      </w:sdtContent>
    </w:sdt>
    <w:sdt>
      <w:sdtPr>
        <w:tag w:val="goog_rdk_406"/>
      </w:sdtPr>
      <w:sdtContent>
        <w:p w:rsidR="00000000" w:rsidDel="00000000" w:rsidP="00000000" w:rsidRDefault="00000000" w:rsidRPr="00000000" w14:paraId="00000156">
          <w:pPr>
            <w:rPr/>
            <w:pPrChange w:author="Anonymous" w:id="0" w:date="2017-05-25T18:03:00Z">
              <w:pPr>
                <w:spacing w:after="40" w:before="20" w:lineRule="auto"/>
                <w:ind w:hanging="360"/>
              </w:pPr>
            </w:pPrChange>
          </w:pPr>
          <w:r w:rsidDel="00000000" w:rsidR="00000000" w:rsidRPr="00000000">
            <w:rPr>
              <w:rtl w:val="0"/>
            </w:rPr>
          </w:r>
        </w:p>
      </w:sdtContent>
    </w:sdt>
    <w:sdt>
      <w:sdtPr>
        <w:tag w:val="goog_rdk_408"/>
      </w:sdtPr>
      <w:sdtContent>
        <w:p w:rsidR="00000000" w:rsidDel="00000000" w:rsidP="00000000" w:rsidRDefault="00000000" w:rsidRPr="00000000" w14:paraId="00000157">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07"/>
            </w:sdtPr>
            <w:sdtContent>
              <w:r w:rsidDel="00000000" w:rsidR="00000000" w:rsidRPr="00000000">
                <w:rPr>
                  <w:rtl w:val="0"/>
                  <w:rPrChange w:author="DODO CoJeTiPotom" w:id="315"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Složení:</w:t>
          </w:r>
        </w:p>
      </w:sdtContent>
    </w:sdt>
    <w:sdt>
      <w:sdtPr>
        <w:tag w:val="goog_rdk_411"/>
      </w:sdtPr>
      <w:sdtContent>
        <w:p w:rsidR="00000000" w:rsidDel="00000000" w:rsidP="00000000" w:rsidRDefault="00000000" w:rsidRPr="00000000" w14:paraId="00000158">
          <w:pPr>
            <w:rPr/>
            <w:pPrChange w:author="DODO CoJeTiPotom" w:id="0" w:date="2017-06-01T10:17:00Z">
              <w:pPr>
                <w:spacing w:after="40" w:before="20" w:lineRule="auto"/>
                <w:ind w:left="1440" w:hanging="360"/>
              </w:pPr>
            </w:pPrChange>
          </w:pPr>
          <w:sdt>
            <w:sdtPr>
              <w:tag w:val="goog_rdk_409"/>
            </w:sdtPr>
            <w:sdtContent>
              <w:r w:rsidDel="00000000" w:rsidR="00000000" w:rsidRPr="00000000">
                <w:rPr>
                  <w:rtl w:val="0"/>
                  <w:rPrChange w:author="DODO CoJeTiPotom" w:id="317" w:date="2017-06-01T10:17:00Z">
                    <w:rPr>
                      <w:rFonts w:ascii="Courier New" w:cs="Courier New" w:eastAsia="Courier New" w:hAnsi="Courier New"/>
                    </w:rPr>
                  </w:rPrChange>
                </w:rPr>
                <w:t xml:space="preserve">o</w:t>
              </w:r>
            </w:sdtContent>
          </w:sdt>
          <w:sdt>
            <w:sdtPr>
              <w:tag w:val="goog_rdk_410"/>
            </w:sdtPr>
            <w:sdtContent>
              <w:r w:rsidDel="00000000" w:rsidR="00000000" w:rsidRPr="00000000">
                <w:rPr>
                  <w:rtl w:val="0"/>
                  <w:rPrChange w:author="DODO CoJeTiPotom" w:id="318"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Model = obsahuje logiku aplikace a aplikační data</w:t>
          </w:r>
        </w:p>
      </w:sdtContent>
    </w:sdt>
    <w:sdt>
      <w:sdtPr>
        <w:tag w:val="goog_rdk_414"/>
      </w:sdtPr>
      <w:sdtContent>
        <w:p w:rsidR="00000000" w:rsidDel="00000000" w:rsidP="00000000" w:rsidRDefault="00000000" w:rsidRPr="00000000" w14:paraId="00000159">
          <w:pPr>
            <w:rPr/>
            <w:pPrChange w:author="DODO CoJeTiPotom" w:id="0" w:date="2017-06-01T10:17:00Z">
              <w:pPr>
                <w:spacing w:after="40" w:before="20" w:lineRule="auto"/>
                <w:ind w:left="1440" w:hanging="360"/>
              </w:pPr>
            </w:pPrChange>
          </w:pPr>
          <w:sdt>
            <w:sdtPr>
              <w:tag w:val="goog_rdk_412"/>
            </w:sdtPr>
            <w:sdtContent>
              <w:r w:rsidDel="00000000" w:rsidR="00000000" w:rsidRPr="00000000">
                <w:rPr>
                  <w:rtl w:val="0"/>
                  <w:rPrChange w:author="DODO CoJeTiPotom" w:id="320" w:date="2017-06-01T10:17:00Z">
                    <w:rPr>
                      <w:rFonts w:ascii="Courier New" w:cs="Courier New" w:eastAsia="Courier New" w:hAnsi="Courier New"/>
                    </w:rPr>
                  </w:rPrChange>
                </w:rPr>
                <w:t xml:space="preserve">o</w:t>
              </w:r>
            </w:sdtContent>
          </w:sdt>
          <w:sdt>
            <w:sdtPr>
              <w:tag w:val="goog_rdk_413"/>
            </w:sdtPr>
            <w:sdtContent>
              <w:r w:rsidDel="00000000" w:rsidR="00000000" w:rsidRPr="00000000">
                <w:rPr>
                  <w:rtl w:val="0"/>
                  <w:rPrChange w:author="DODO CoJeTiPotom" w:id="321"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View = grafické rozhraní, slouží k zobrazení dat z modelu a k interakci s uživatelem</w:t>
          </w:r>
        </w:p>
      </w:sdtContent>
    </w:sdt>
    <w:sdt>
      <w:sdtPr>
        <w:tag w:val="goog_rdk_417"/>
      </w:sdtPr>
      <w:sdtContent>
        <w:p w:rsidR="00000000" w:rsidDel="00000000" w:rsidP="00000000" w:rsidRDefault="00000000" w:rsidRPr="00000000" w14:paraId="0000015A">
          <w:pPr>
            <w:rPr/>
            <w:pPrChange w:author="DODO CoJeTiPotom" w:id="0" w:date="2017-06-01T10:17:00Z">
              <w:pPr>
                <w:spacing w:after="40" w:before="20" w:lineRule="auto"/>
                <w:ind w:left="1440" w:hanging="360"/>
              </w:pPr>
            </w:pPrChange>
          </w:pPr>
          <w:sdt>
            <w:sdtPr>
              <w:tag w:val="goog_rdk_415"/>
            </w:sdtPr>
            <w:sdtContent>
              <w:r w:rsidDel="00000000" w:rsidR="00000000" w:rsidRPr="00000000">
                <w:rPr>
                  <w:rtl w:val="0"/>
                  <w:rPrChange w:author="DODO CoJeTiPotom" w:id="323" w:date="2017-06-01T10:17:00Z">
                    <w:rPr>
                      <w:rFonts w:ascii="Courier New" w:cs="Courier New" w:eastAsia="Courier New" w:hAnsi="Courier New"/>
                    </w:rPr>
                  </w:rPrChange>
                </w:rPr>
                <w:t xml:space="preserve">o</w:t>
              </w:r>
            </w:sdtContent>
          </w:sdt>
          <w:sdt>
            <w:sdtPr>
              <w:tag w:val="goog_rdk_416"/>
            </w:sdtPr>
            <w:sdtContent>
              <w:r w:rsidDel="00000000" w:rsidR="00000000" w:rsidRPr="00000000">
                <w:rPr>
                  <w:rtl w:val="0"/>
                  <w:rPrChange w:author="DODO CoJeTiPotom" w:id="324"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Controller </w:t>
          </w:r>
          <w:r w:rsidDel="00000000" w:rsidR="00000000" w:rsidRPr="00000000">
            <w:rPr>
              <w:strike w:val="1"/>
              <w:rtl w:val="0"/>
            </w:rPr>
            <w:t xml:space="preserve">= </w:t>
          </w:r>
          <w:r w:rsidDel="00000000" w:rsidR="00000000" w:rsidRPr="00000000">
            <w:rPr>
              <w:rtl w:val="0"/>
            </w:rPr>
            <w:t xml:space="preserve">přebírá data z view a předává je modelu ke zpracování, poté se stará o překreslení view</w:t>
          </w:r>
        </w:p>
      </w:sdtContent>
    </w:sdt>
    <w:sdt>
      <w:sdtPr>
        <w:tag w:val="goog_rdk_418"/>
      </w:sdtPr>
      <w:sdtContent>
        <w:p w:rsidR="00000000" w:rsidDel="00000000" w:rsidP="00000000" w:rsidRDefault="00000000" w:rsidRPr="00000000" w14:paraId="0000015B">
          <w:pPr>
            <w:rPr/>
            <w:pPrChange w:author="Anonymous" w:id="0" w:date="2017-05-25T18:03:00Z">
              <w:pPr>
                <w:spacing w:after="40" w:before="20" w:lineRule="auto"/>
                <w:ind w:left="1440" w:hanging="360"/>
              </w:pPr>
            </w:pPrChange>
          </w:pPr>
          <w:r w:rsidDel="00000000" w:rsidR="00000000" w:rsidRPr="00000000">
            <w:rPr>
              <w:rtl w:val="0"/>
            </w:rPr>
          </w:r>
        </w:p>
      </w:sdtContent>
    </w:sdt>
    <w:sdt>
      <w:sdtPr>
        <w:tag w:val="goog_rdk_420"/>
      </w:sdtPr>
      <w:sdtContent>
        <w:p w:rsidR="00000000" w:rsidDel="00000000" w:rsidP="00000000" w:rsidRDefault="00000000" w:rsidRPr="00000000" w14:paraId="0000015C">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19"/>
            </w:sdtPr>
            <w:sdtContent>
              <w:r w:rsidDel="00000000" w:rsidR="00000000" w:rsidRPr="00000000">
                <w:rPr>
                  <w:rtl w:val="0"/>
                  <w:rPrChange w:author="DODO CoJeTiPotom" w:id="327"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Cíl = model je nezávislý na view a controlleru</w:t>
          </w:r>
        </w:p>
      </w:sdtContent>
    </w:sdt>
    <w:sdt>
      <w:sdtPr>
        <w:tag w:val="goog_rdk_422"/>
      </w:sdtPr>
      <w:sdtContent>
        <w:p w:rsidR="00000000" w:rsidDel="00000000" w:rsidP="00000000" w:rsidRDefault="00000000" w:rsidRPr="00000000" w14:paraId="0000015D">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21"/>
            </w:sdtPr>
            <w:sdtContent>
              <w:r w:rsidDel="00000000" w:rsidR="00000000" w:rsidRPr="00000000">
                <w:rPr>
                  <w:rtl w:val="0"/>
                  <w:rPrChange w:author="DODO CoJeTiPotom" w:id="329"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Výhody:</w:t>
          </w:r>
        </w:p>
      </w:sdtContent>
    </w:sdt>
    <w:sdt>
      <w:sdtPr>
        <w:tag w:val="goog_rdk_425"/>
      </w:sdtPr>
      <w:sdtContent>
        <w:p w:rsidR="00000000" w:rsidDel="00000000" w:rsidP="00000000" w:rsidRDefault="00000000" w:rsidRPr="00000000" w14:paraId="0000015E">
          <w:pPr>
            <w:rPr/>
            <w:pPrChange w:author="DODO CoJeTiPotom" w:id="0" w:date="2017-06-01T10:17:00Z">
              <w:pPr>
                <w:spacing w:after="40" w:before="20" w:lineRule="auto"/>
                <w:ind w:left="1440" w:hanging="360"/>
              </w:pPr>
            </w:pPrChange>
          </w:pPr>
          <w:sdt>
            <w:sdtPr>
              <w:tag w:val="goog_rdk_423"/>
            </w:sdtPr>
            <w:sdtContent>
              <w:r w:rsidDel="00000000" w:rsidR="00000000" w:rsidRPr="00000000">
                <w:rPr>
                  <w:rtl w:val="0"/>
                  <w:rPrChange w:author="DODO CoJeTiPotom" w:id="331" w:date="2017-06-01T10:17:00Z">
                    <w:rPr>
                      <w:rFonts w:ascii="Courier New" w:cs="Courier New" w:eastAsia="Courier New" w:hAnsi="Courier New"/>
                    </w:rPr>
                  </w:rPrChange>
                </w:rPr>
                <w:t xml:space="preserve">o</w:t>
              </w:r>
            </w:sdtContent>
          </w:sdt>
          <w:sdt>
            <w:sdtPr>
              <w:tag w:val="goog_rdk_424"/>
            </w:sdtPr>
            <w:sdtContent>
              <w:r w:rsidDel="00000000" w:rsidR="00000000" w:rsidRPr="00000000">
                <w:rPr>
                  <w:rtl w:val="0"/>
                  <w:rPrChange w:author="DODO CoJeTiPotom" w:id="332"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Snadná změna uživatelského rozhraní</w:t>
          </w:r>
        </w:p>
      </w:sdtContent>
    </w:sdt>
    <w:sdt>
      <w:sdtPr>
        <w:tag w:val="goog_rdk_428"/>
      </w:sdtPr>
      <w:sdtContent>
        <w:p w:rsidR="00000000" w:rsidDel="00000000" w:rsidP="00000000" w:rsidRDefault="00000000" w:rsidRPr="00000000" w14:paraId="0000015F">
          <w:pPr>
            <w:rPr/>
            <w:pPrChange w:author="DODO CoJeTiPotom" w:id="0" w:date="2017-06-01T10:17:00Z">
              <w:pPr>
                <w:spacing w:after="40" w:before="20" w:lineRule="auto"/>
                <w:ind w:left="1440" w:hanging="360"/>
              </w:pPr>
            </w:pPrChange>
          </w:pPr>
          <w:sdt>
            <w:sdtPr>
              <w:tag w:val="goog_rdk_426"/>
            </w:sdtPr>
            <w:sdtContent>
              <w:r w:rsidDel="00000000" w:rsidR="00000000" w:rsidRPr="00000000">
                <w:rPr>
                  <w:rtl w:val="0"/>
                  <w:rPrChange w:author="DODO CoJeTiPotom" w:id="334" w:date="2017-06-01T10:17:00Z">
                    <w:rPr>
                      <w:rFonts w:ascii="Courier New" w:cs="Courier New" w:eastAsia="Courier New" w:hAnsi="Courier New"/>
                    </w:rPr>
                  </w:rPrChange>
                </w:rPr>
                <w:t xml:space="preserve">o</w:t>
              </w:r>
            </w:sdtContent>
          </w:sdt>
          <w:sdt>
            <w:sdtPr>
              <w:tag w:val="goog_rdk_427"/>
            </w:sdtPr>
            <w:sdtContent>
              <w:r w:rsidDel="00000000" w:rsidR="00000000" w:rsidRPr="00000000">
                <w:rPr>
                  <w:rtl w:val="0"/>
                  <w:rPrChange w:author="DODO CoJeTiPotom" w:id="335"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Rozdělení práce</w:t>
          </w:r>
        </w:p>
      </w:sdtContent>
    </w:sdt>
    <w:sdt>
      <w:sdtPr>
        <w:tag w:val="goog_rdk_431"/>
      </w:sdtPr>
      <w:sdtContent>
        <w:p w:rsidR="00000000" w:rsidDel="00000000" w:rsidP="00000000" w:rsidRDefault="00000000" w:rsidRPr="00000000" w14:paraId="00000160">
          <w:pPr>
            <w:rPr/>
            <w:pPrChange w:author="DODO CoJeTiPotom" w:id="0" w:date="2017-06-01T10:17:00Z">
              <w:pPr>
                <w:spacing w:after="40" w:before="20" w:lineRule="auto"/>
                <w:ind w:left="1440" w:hanging="360"/>
              </w:pPr>
            </w:pPrChange>
          </w:pPr>
          <w:sdt>
            <w:sdtPr>
              <w:tag w:val="goog_rdk_429"/>
            </w:sdtPr>
            <w:sdtContent>
              <w:r w:rsidDel="00000000" w:rsidR="00000000" w:rsidRPr="00000000">
                <w:rPr>
                  <w:rtl w:val="0"/>
                  <w:rPrChange w:author="DODO CoJeTiPotom" w:id="337" w:date="2017-06-01T10:17:00Z">
                    <w:rPr>
                      <w:rFonts w:ascii="Courier New" w:cs="Courier New" w:eastAsia="Courier New" w:hAnsi="Courier New"/>
                    </w:rPr>
                  </w:rPrChange>
                </w:rPr>
                <w:t xml:space="preserve">o</w:t>
              </w:r>
            </w:sdtContent>
          </w:sdt>
          <w:sdt>
            <w:sdtPr>
              <w:tag w:val="goog_rdk_430"/>
            </w:sdtPr>
            <w:sdtContent>
              <w:r w:rsidDel="00000000" w:rsidR="00000000" w:rsidRPr="00000000">
                <w:rPr>
                  <w:rtl w:val="0"/>
                  <w:rPrChange w:author="DODO CoJeTiPotom" w:id="338"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Možnost použít logiku i pro více rozhraní</w:t>
          </w:r>
        </w:p>
      </w:sdtContent>
    </w:sdt>
    <w:sdt>
      <w:sdtPr>
        <w:tag w:val="goog_rdk_432"/>
      </w:sdtPr>
      <w:sdtContent>
        <w:p w:rsidR="00000000" w:rsidDel="00000000" w:rsidP="00000000" w:rsidRDefault="00000000" w:rsidRPr="00000000" w14:paraId="00000161">
          <w:pPr>
            <w:rPr/>
            <w:pPrChange w:author="Anonymous" w:id="0" w:date="2017-05-25T18:03:00Z">
              <w:pPr>
                <w:spacing w:after="40" w:before="20" w:lineRule="auto"/>
                <w:ind w:left="1440" w:hanging="360"/>
              </w:pPr>
            </w:pPrChange>
          </w:pPr>
          <w:r w:rsidDel="00000000" w:rsidR="00000000" w:rsidRPr="00000000">
            <w:rPr>
              <w:rtl w:val="0"/>
            </w:rPr>
          </w:r>
        </w:p>
      </w:sdtContent>
    </w:sdt>
    <w:sdt>
      <w:sdtPr>
        <w:tag w:val="goog_rdk_434"/>
      </w:sdtPr>
      <w:sdtContent>
        <w:p w:rsidR="00000000" w:rsidDel="00000000" w:rsidP="00000000" w:rsidRDefault="00000000" w:rsidRPr="00000000" w14:paraId="00000162">
          <w:pPr>
            <w:rPr/>
            <w:pPrChange w:author="DODO CoJeTiPotom" w:id="0" w:date="2017-06-01T10:17:00Z">
              <w:pPr>
                <w:spacing w:after="40" w:before="20" w:lineRule="auto"/>
              </w:pPr>
            </w:pPrChange>
          </w:pPr>
          <w:sdt>
            <w:sdtPr>
              <w:tag w:val="goog_rdk_433"/>
            </w:sdtPr>
            <w:sdtContent>
              <w:r w:rsidDel="00000000" w:rsidR="00000000" w:rsidRPr="00000000">
                <w:rPr>
                  <w:rtl w:val="0"/>
                  <w:rPrChange w:author="DODO CoJeTiPotom" w:id="341" w:date="2017-06-01T10:17:00Z">
                    <w:rPr>
                      <w:b w:val="1"/>
                    </w:rPr>
                  </w:rPrChange>
                </w:rPr>
                <w:t xml:space="preserve">16. Nekonzistentní analýza</w:t>
              </w:r>
            </w:sdtContent>
          </w:sdt>
          <w:r w:rsidDel="00000000" w:rsidR="00000000" w:rsidRPr="00000000">
            <w:rPr>
              <w:rtl w:val="0"/>
            </w:rPr>
          </w:r>
        </w:p>
      </w:sdtContent>
    </w:sdt>
    <w:sdt>
      <w:sdtPr>
        <w:tag w:val="goog_rdk_436"/>
      </w:sdtPr>
      <w:sdtContent>
        <w:p w:rsidR="00000000" w:rsidDel="00000000" w:rsidP="00000000" w:rsidRDefault="00000000" w:rsidRPr="00000000" w14:paraId="00000163">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35"/>
            </w:sdtPr>
            <w:sdtContent>
              <w:r w:rsidDel="00000000" w:rsidR="00000000" w:rsidRPr="00000000">
                <w:rPr>
                  <w:rtl w:val="0"/>
                  <w:rPrChange w:author="DODO CoJeTiPotom" w:id="343"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Transakce A načítá hodnoty entic, ale než je stihne načíst všechny, tak transakce B  aktualizuje některé hodnoty</w:t>
          </w:r>
        </w:p>
      </w:sdtContent>
    </w:sdt>
    <w:sdt>
      <w:sdtPr>
        <w:tag w:val="goog_rdk_438"/>
      </w:sdtPr>
      <w:sdtContent>
        <w:p w:rsidR="00000000" w:rsidDel="00000000" w:rsidP="00000000" w:rsidRDefault="00000000" w:rsidRPr="00000000" w14:paraId="00000164">
          <w:pPr>
            <w:rPr/>
            <w:pPrChange w:author="DODO CoJeTiPotom" w:id="0" w:date="2017-06-01T10:17:00Z">
              <w:pPr>
                <w:spacing w:after="40" w:before="20" w:lineRule="auto"/>
                <w:ind w:hanging="360"/>
              </w:pPr>
            </w:pPrChange>
          </w:pPr>
          <w:r w:rsidDel="00000000" w:rsidR="00000000" w:rsidRPr="00000000">
            <w:rPr>
              <w:rtl w:val="0"/>
            </w:rPr>
            <w:t xml:space="preserve">·</w:t>
          </w:r>
          <w:sdt>
            <w:sdtPr>
              <w:tag w:val="goog_rdk_437"/>
            </w:sdtPr>
            <w:sdtContent>
              <w:r w:rsidDel="00000000" w:rsidR="00000000" w:rsidRPr="00000000">
                <w:rPr>
                  <w:rtl w:val="0"/>
                  <w:rPrChange w:author="DODO CoJeTiPotom" w:id="345" w:date="2017-06-01T10:17:00Z">
                    <w:rPr>
                      <w:rFonts w:ascii="Times New Roman" w:cs="Times New Roman" w:eastAsia="Times New Roman" w:hAnsi="Times New Roman"/>
                      <w:sz w:val="14"/>
                      <w:szCs w:val="14"/>
                    </w:rPr>
                  </w:rPrChange>
                </w:rPr>
                <w:t xml:space="preserve">         </w:t>
              </w:r>
            </w:sdtContent>
          </w:sdt>
          <w:r w:rsidDel="00000000" w:rsidR="00000000" w:rsidRPr="00000000">
            <w:rPr>
              <w:rtl w:val="0"/>
            </w:rPr>
            <w:t xml:space="preserve">Řešení pomocí zámků</w:t>
          </w:r>
        </w:p>
      </w:sdtContent>
    </w:sdt>
    <w:sdt>
      <w:sdtPr>
        <w:tag w:val="goog_rdk_439"/>
      </w:sdtPr>
      <w:sdtContent>
        <w:p w:rsidR="00000000" w:rsidDel="00000000" w:rsidP="00000000" w:rsidRDefault="00000000" w:rsidRPr="00000000" w14:paraId="00000165">
          <w:pPr>
            <w:rPr/>
            <w:pPrChange w:author="Anonymous" w:id="0" w:date="2017-05-25T18:03:00Z">
              <w:pPr>
                <w:spacing w:after="40" w:before="20" w:lineRule="auto"/>
                <w:ind w:hanging="360"/>
              </w:pPr>
            </w:pPrChange>
          </w:pPr>
          <w:r w:rsidDel="00000000" w:rsidR="00000000" w:rsidRPr="00000000">
            <w:rPr>
              <w:rtl w:val="0"/>
            </w:rPr>
            <w:t xml:space="preserve">- non-repeatable read</w:t>
          </w:r>
        </w:p>
      </w:sdtContent>
    </w:sdt>
    <w:sdt>
      <w:sdtPr>
        <w:tag w:val="goog_rdk_440"/>
      </w:sdtPr>
      <w:sdtContent>
        <w:p w:rsidR="00000000" w:rsidDel="00000000" w:rsidP="00000000" w:rsidRDefault="00000000" w:rsidRPr="00000000" w14:paraId="00000166">
          <w:pPr>
            <w:rPr/>
            <w:pPrChange w:author="Anonymous" w:id="0" w:date="2017-05-25T18:03:00Z">
              <w:pPr>
                <w:spacing w:after="40" w:before="20" w:lineRule="auto"/>
              </w:pPr>
            </w:pPrChange>
          </w:pPr>
          <w:r w:rsidDel="00000000" w:rsidR="00000000" w:rsidRPr="00000000">
            <w:rPr>
              <w:rtl w:val="0"/>
            </w:rPr>
          </w:r>
        </w:p>
      </w:sdtContent>
    </w:sdt>
    <w:sdt>
      <w:sdtPr>
        <w:tag w:val="goog_rdk_442"/>
      </w:sdtPr>
      <w:sdtContent>
        <w:p w:rsidR="00000000" w:rsidDel="00000000" w:rsidP="00000000" w:rsidRDefault="00000000" w:rsidRPr="00000000" w14:paraId="00000167">
          <w:pPr>
            <w:rPr>
              <w:rPrChange w:author="DODO CoJeTiPotom" w:id="350" w:date="2017-06-01T10:17:00Z">
                <w:rPr>
                  <w:b w:val="1"/>
                  <w:color w:val="141823"/>
                  <w:highlight w:val="white"/>
                </w:rPr>
              </w:rPrChange>
            </w:rPr>
            <w:pPrChange w:author="DODO CoJeTiPotom" w:id="0" w:date="2017-06-01T10:17:00Z">
              <w:pPr>
                <w:spacing w:after="40" w:before="20" w:lineRule="auto"/>
              </w:pPr>
            </w:pPrChange>
          </w:pPr>
          <w:sdt>
            <w:sdtPr>
              <w:tag w:val="goog_rdk_441"/>
            </w:sdtPr>
            <w:sdtContent>
              <w:r w:rsidDel="00000000" w:rsidR="00000000" w:rsidRPr="00000000">
                <w:rPr>
                  <w:rtl w:val="0"/>
                  <w:rPrChange w:author="DODO CoJeTiPotom" w:id="349" w:date="2017-06-01T10:17:00Z">
                    <w:rPr>
                      <w:b w:val="1"/>
                      <w:color w:val="141823"/>
                      <w:highlight w:val="white"/>
                    </w:rPr>
                  </w:rPrChange>
                </w:rPr>
                <w:t xml:space="preserve">17. Popsat plán vykonání dotazu "select* from student where login=@login", kdy login je indexem.</w:t>
              </w:r>
            </w:sdtContent>
          </w:sdt>
        </w:p>
      </w:sdtContent>
    </w:sdt>
    <w:sdt>
      <w:sdtPr>
        <w:tag w:val="goog_rdk_445"/>
      </w:sdtPr>
      <w:sdtContent>
        <w:p w:rsidR="00000000" w:rsidDel="00000000" w:rsidP="00000000" w:rsidRDefault="00000000" w:rsidRPr="00000000" w14:paraId="00000168">
          <w:pPr>
            <w:rPr>
              <w:rPrChange w:author="DODO CoJeTiPotom" w:id="352" w:date="2017-06-01T10:17:00Z">
                <w:rPr>
                  <w:color w:val="141823"/>
                  <w:highlight w:val="white"/>
                </w:rPr>
              </w:rPrChange>
            </w:rPr>
            <w:pPrChange w:author="DODO CoJeTiPotom" w:id="0" w:date="2017-06-01T10:17:00Z">
              <w:pPr>
                <w:spacing w:after="40" w:before="20" w:lineRule="auto"/>
              </w:pPr>
            </w:pPrChange>
          </w:pPr>
          <w:sdt>
            <w:sdtPr>
              <w:tag w:val="goog_rdk_443"/>
            </w:sdtPr>
            <w:sdtContent>
              <w:r w:rsidDel="00000000" w:rsidR="00000000" w:rsidRPr="00000000">
                <w:rPr>
                  <w:rtl w:val="0"/>
                  <w:rPrChange w:author="DODO CoJeTiPotom" w:id="351" w:date="2017-06-01T10:17:00Z">
                    <w:rPr>
                      <w:color w:val="141823"/>
                      <w:highlight w:val="white"/>
                    </w:rPr>
                  </w:rPrChange>
                </w:rPr>
                <w:t xml:space="preserve">V indexu (obvykle B+ strom) se najde klíč login, pokud je unikátní, jedná se o UNIQUE SCAN, pokud ne, tak se najde nejnižší hodnota a poté se jde dále pomocí zřetězených odkazů v listech (RANGE SCAN). Takto se najde rowid záznamu v tabulce typu halda a k tomu se přistoupí a načtou se všechna data.</w:t>
              </w:r>
            </w:sdtContent>
          </w:sdt>
          <w:sdt>
            <w:sdtPr>
              <w:tag w:val="goog_rdk_444"/>
            </w:sdtPr>
            <w:sdtContent>
              <w:r w:rsidDel="00000000" w:rsidR="00000000" w:rsidRPr="00000000">
                <w:rPr>
                  <w:rtl w:val="0"/>
                </w:rPr>
              </w:r>
            </w:sdtContent>
          </w:sdt>
        </w:p>
      </w:sdtContent>
    </w:sdt>
    <w:sectPr>
      <w:pgSz w:h="15840" w:w="12240"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ln" w:default="1">
    <w:name w:val="Normal"/>
  </w:style>
  <w:style w:type="paragraph" w:styleId="Nadpis1">
    <w:name w:val="heading 1"/>
    <w:basedOn w:val="Normln"/>
    <w:next w:val="Normln"/>
    <w:pPr>
      <w:keepNext w:val="1"/>
      <w:keepLines w:val="1"/>
      <w:spacing w:before="200"/>
      <w:outlineLvl w:val="0"/>
    </w:pPr>
    <w:rPr>
      <w:rFonts w:ascii="Trebuchet MS" w:cs="Trebuchet MS" w:eastAsia="Trebuchet MS" w:hAnsi="Trebuchet MS"/>
      <w:sz w:val="32"/>
      <w:szCs w:val="32"/>
    </w:rPr>
  </w:style>
  <w:style w:type="paragraph" w:styleId="Nadpis2">
    <w:name w:val="heading 2"/>
    <w:basedOn w:val="Normln"/>
    <w:next w:val="Normln"/>
    <w:pPr>
      <w:keepNext w:val="1"/>
      <w:keepLines w:val="1"/>
      <w:spacing w:before="200"/>
      <w:outlineLvl w:val="1"/>
    </w:pPr>
    <w:rPr>
      <w:rFonts w:ascii="Trebuchet MS" w:cs="Trebuchet MS" w:eastAsia="Trebuchet MS" w:hAnsi="Trebuchet MS"/>
      <w:b w:val="1"/>
      <w:sz w:val="26"/>
      <w:szCs w:val="26"/>
    </w:rPr>
  </w:style>
  <w:style w:type="paragraph" w:styleId="Nadpis3">
    <w:name w:val="heading 3"/>
    <w:basedOn w:val="Normln"/>
    <w:next w:val="Normln"/>
    <w:pPr>
      <w:keepNext w:val="1"/>
      <w:keepLines w:val="1"/>
      <w:spacing w:before="160"/>
      <w:outlineLvl w:val="2"/>
    </w:pPr>
    <w:rPr>
      <w:rFonts w:ascii="Trebuchet MS" w:cs="Trebuchet MS" w:eastAsia="Trebuchet MS" w:hAnsi="Trebuchet MS"/>
      <w:b w:val="1"/>
      <w:color w:val="666666"/>
      <w:sz w:val="24"/>
      <w:szCs w:val="24"/>
    </w:rPr>
  </w:style>
  <w:style w:type="paragraph" w:styleId="Nadpis4">
    <w:name w:val="heading 4"/>
    <w:basedOn w:val="Normln"/>
    <w:next w:val="Normln"/>
    <w:pPr>
      <w:keepNext w:val="1"/>
      <w:keepLines w:val="1"/>
      <w:spacing w:before="160"/>
      <w:outlineLvl w:val="3"/>
    </w:pPr>
    <w:rPr>
      <w:rFonts w:ascii="Trebuchet MS" w:cs="Trebuchet MS" w:eastAsia="Trebuchet MS" w:hAnsi="Trebuchet MS"/>
      <w:color w:val="666666"/>
      <w:u w:val="single"/>
    </w:rPr>
  </w:style>
  <w:style w:type="paragraph" w:styleId="Nadpis5">
    <w:name w:val="heading 5"/>
    <w:basedOn w:val="Normln"/>
    <w:next w:val="Normln"/>
    <w:pPr>
      <w:keepNext w:val="1"/>
      <w:keepLines w:val="1"/>
      <w:spacing w:before="160"/>
      <w:outlineLvl w:val="4"/>
    </w:pPr>
    <w:rPr>
      <w:rFonts w:ascii="Trebuchet MS" w:cs="Trebuchet MS" w:eastAsia="Trebuchet MS" w:hAnsi="Trebuchet MS"/>
      <w:color w:val="666666"/>
    </w:rPr>
  </w:style>
  <w:style w:type="paragraph" w:styleId="Nadpis6">
    <w:name w:val="heading 6"/>
    <w:basedOn w:val="Normln"/>
    <w:next w:val="Normln"/>
    <w:pPr>
      <w:keepNext w:val="1"/>
      <w:keepLines w:val="1"/>
      <w:spacing w:before="160"/>
      <w:outlineLvl w:val="5"/>
    </w:pPr>
    <w:rPr>
      <w:rFonts w:ascii="Trebuchet MS" w:cs="Trebuchet MS" w:eastAsia="Trebuchet MS" w:hAnsi="Trebuchet MS"/>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pPr>
      <w:keepNext w:val="1"/>
      <w:keepLines w:val="1"/>
    </w:pPr>
    <w:rPr>
      <w:rFonts w:ascii="Trebuchet MS" w:cs="Trebuchet MS" w:eastAsia="Trebuchet MS" w:hAnsi="Trebuchet MS"/>
      <w:sz w:val="42"/>
      <w:szCs w:val="42"/>
    </w:rPr>
  </w:style>
  <w:style w:type="paragraph" w:styleId="Podnadpis">
    <w:name w:val="Subtitle"/>
    <w:basedOn w:val="Normln"/>
    <w:next w:val="Normln"/>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Textbubliny">
    <w:name w:val="Balloon Text"/>
    <w:basedOn w:val="Normln"/>
    <w:link w:val="TextbublinyChar"/>
    <w:uiPriority w:val="99"/>
    <w:semiHidden w:val="1"/>
    <w:unhideWhenUsed w:val="1"/>
    <w:rsid w:val="005C04E4"/>
    <w:pPr>
      <w:spacing w:line="240" w:lineRule="auto"/>
    </w:pPr>
    <w:rPr>
      <w:rFonts w:ascii="Segoe UI" w:cs="Segoe UI" w:hAnsi="Segoe UI"/>
      <w:sz w:val="18"/>
      <w:szCs w:val="18"/>
    </w:rPr>
  </w:style>
  <w:style w:type="character" w:styleId="TextbublinyChar" w:customStyle="1">
    <w:name w:val="Text bubliny Char"/>
    <w:basedOn w:val="Standardnpsmoodstavce"/>
    <w:link w:val="Textbubliny"/>
    <w:uiPriority w:val="99"/>
    <w:semiHidden w:val="1"/>
    <w:rsid w:val="005C04E4"/>
    <w:rPr>
      <w:rFonts w:ascii="Segoe UI" w:cs="Segoe UI" w:hAnsi="Segoe UI"/>
      <w:sz w:val="18"/>
      <w:szCs w:val="18"/>
    </w:rPr>
  </w:style>
  <w:style w:type="paragraph" w:styleId="Revize">
    <w:name w:val="Revision"/>
    <w:hidden w:val="1"/>
    <w:uiPriority w:val="99"/>
    <w:semiHidden w:val="1"/>
    <w:rsid w:val="005C04E4"/>
    <w:pPr>
      <w:pBdr>
        <w:top w:color="auto" w:space="0" w:sz="0" w:val="none"/>
        <w:left w:color="auto" w:space="0" w:sz="0" w:val="none"/>
        <w:bottom w:color="auto" w:space="0" w:sz="0" w:val="none"/>
        <w:right w:color="auto" w:space="0" w:sz="0" w:val="none"/>
        <w:between w:color="auto" w:space="0" w:sz="0" w:val="none"/>
      </w:pBdr>
      <w:spacing w:line="240" w:lineRule="auto"/>
    </w:p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i.imgur.com/E9nl4Xr.p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bedu.cs.vsb.cz/SubPages/OpenFile.aspx?file=book/dbcb.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K7n0mOSGXWLS6YtTsDoJA2kfA==">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2018-05-26T09:02:00Z</dcterms:created>
</cp:coreProperties>
</file>